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7381" w14:textId="5B9C6893" w:rsidR="00A84805" w:rsidRPr="000B5733" w:rsidRDefault="000B5733" w:rsidP="000B5733">
      <w:pPr>
        <w:rPr>
          <w:rFonts w:ascii="Times New Roman" w:hAnsi="Times New Roman" w:cs="Times New Roman"/>
          <w:sz w:val="40"/>
          <w:szCs w:val="40"/>
        </w:rPr>
      </w:pPr>
      <w:r w:rsidRPr="000B5733">
        <w:rPr>
          <w:rFonts w:ascii="Times New Roman" w:hAnsi="Times New Roman" w:cs="Times New Roman"/>
          <w:sz w:val="40"/>
          <w:szCs w:val="40"/>
        </w:rPr>
        <w:t>Progetto Basi di Dati</w:t>
      </w:r>
    </w:p>
    <w:p w14:paraId="1A64A5A6" w14:textId="470885C8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r w:rsidR="00FB38D4">
        <w:rPr>
          <w:rFonts w:ascii="Times New Roman" w:hAnsi="Times New Roman" w:cs="Times New Roman"/>
        </w:rPr>
        <w:t>Claudio Gaudino e Jacopo Passariello</w:t>
      </w:r>
    </w:p>
    <w:p w14:paraId="4972986B" w14:textId="36CF5DCC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Anno 2022/2023, Resto 2.</w:t>
      </w:r>
    </w:p>
    <w:p w14:paraId="4C4E1939" w14:textId="6B2A8FCC" w:rsidR="000B5733" w:rsidRDefault="000B5733">
      <w:pPr>
        <w:rPr>
          <w:rFonts w:ascii="Times New Roman" w:hAnsi="Times New Roman" w:cs="Times New Roman"/>
        </w:rPr>
      </w:pPr>
    </w:p>
    <w:p w14:paraId="5ADB7B1F" w14:textId="23173145" w:rsidR="000B5733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1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1. </w:t>
      </w:r>
      <w:r w:rsidR="000B5733" w:rsidRPr="00497CCA">
        <w:rPr>
          <w:rFonts w:ascii="Times New Roman" w:hAnsi="Times New Roman" w:cs="Times New Roman"/>
          <w:b/>
          <w:bCs/>
          <w:sz w:val="40"/>
          <w:szCs w:val="40"/>
          <w:rPrChange w:id="2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Traccia</w:t>
      </w:r>
      <w:del w:id="3" w:author="Jacopo Passariello" w:date="2023-02-05T18:24:00Z">
        <w:r w:rsidR="000B5733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4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63984E79" w14:textId="6672DAEF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Gener Service è una azienda specializzata in servizi di pulizia, disinfezione e sanificazione. Il cliente ha richiesto una base di dati atta alla gestione del personale, dell’inventario e dei cantieri sulla quale </w:t>
      </w:r>
      <w:r w:rsidR="00B368DC">
        <w:rPr>
          <w:rFonts w:ascii="Times New Roman" w:hAnsi="Times New Roman" w:cs="Times New Roman"/>
        </w:rPr>
        <w:t xml:space="preserve">l’azienda </w:t>
      </w:r>
      <w:r>
        <w:rPr>
          <w:rFonts w:ascii="Times New Roman" w:hAnsi="Times New Roman" w:cs="Times New Roman"/>
        </w:rPr>
        <w:t>opera.</w:t>
      </w:r>
    </w:p>
    <w:p w14:paraId="53C10AE0" w14:textId="2FCB1B74" w:rsidR="000B5733" w:rsidRDefault="000B5733">
      <w:pPr>
        <w:rPr>
          <w:rFonts w:ascii="Times New Roman" w:hAnsi="Times New Roman" w:cs="Times New Roman"/>
        </w:rPr>
      </w:pPr>
    </w:p>
    <w:p w14:paraId="1DE8F015" w14:textId="239B8019" w:rsidR="000B5733" w:rsidRDefault="000B57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progetto includerà quattro macroaree, ognuna di esse pertinente a un aspetto del progetto:</w:t>
      </w:r>
    </w:p>
    <w:p w14:paraId="1F8E1135" w14:textId="7A89CAA6" w:rsidR="000B5733" w:rsidRDefault="000B5733" w:rsidP="000B5733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 personale:</w:t>
      </w:r>
    </w:p>
    <w:p w14:paraId="13304A27" w14:textId="73ECAA28" w:rsidR="000B5733" w:rsidRDefault="000B5733" w:rsidP="000B573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 database è richiesto di memorizzare il personale dell’azienda, suddiviso tra lavoratori sui cantieri e impiegati di uffici</w:t>
      </w:r>
      <w:r w:rsidR="002E553D">
        <w:rPr>
          <w:rFonts w:ascii="Times New Roman" w:hAnsi="Times New Roman" w:cs="Times New Roman"/>
        </w:rPr>
        <w:t>o e consulenti</w:t>
      </w:r>
      <w:r w:rsidR="004678D6">
        <w:rPr>
          <w:rFonts w:ascii="Times New Roman" w:hAnsi="Times New Roman" w:cs="Times New Roman"/>
        </w:rPr>
        <w:t xml:space="preserve"> esterni (che vengono retribuiti mensilmente e dei quali va specificato il ruolo)</w:t>
      </w:r>
      <w:r w:rsidR="002E553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dei quali va specificata la sede di lavoro</w:t>
      </w:r>
      <w:ins w:id="5" w:author="Jacopo Passariello" w:date="2023-02-05T15:51:00Z">
        <w:r w:rsidR="00E53BCB">
          <w:rPr>
            <w:rFonts w:ascii="Times New Roman" w:hAnsi="Times New Roman" w:cs="Times New Roman"/>
          </w:rPr>
          <w:t xml:space="preserve">, </w:t>
        </w:r>
      </w:ins>
      <w:del w:id="6" w:author="Jacopo Passariello" w:date="2023-02-05T15:51:00Z">
        <w:r w:rsidDel="00E53BCB">
          <w:rPr>
            <w:rFonts w:ascii="Times New Roman" w:hAnsi="Times New Roman" w:cs="Times New Roman"/>
          </w:rPr>
          <w:delText xml:space="preserve">, </w:delText>
        </w:r>
        <w:r w:rsidR="0071038C" w:rsidDel="00E53BCB">
          <w:rPr>
            <w:rFonts w:ascii="Times New Roman" w:hAnsi="Times New Roman" w:cs="Times New Roman"/>
          </w:rPr>
          <w:delText xml:space="preserve">il livello in accordo al CCNL, </w:delText>
        </w:r>
      </w:del>
      <w:r w:rsidR="0071038C">
        <w:rPr>
          <w:rFonts w:ascii="Times New Roman" w:hAnsi="Times New Roman" w:cs="Times New Roman"/>
        </w:rPr>
        <w:t xml:space="preserve">la retribuzione oraria, le ore di lavoro svolte mensili eventuali bonus/straordinari. </w:t>
      </w:r>
    </w:p>
    <w:p w14:paraId="5591B5D9" w14:textId="217B75F1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dell’inventario:</w:t>
      </w:r>
    </w:p>
    <w:p w14:paraId="18685B8C" w14:textId="768CB7CA" w:rsidR="0071038C" w:rsidRDefault="0071038C" w:rsidP="0071038C">
      <w:pPr>
        <w:pStyle w:val="Paragrafoelenco"/>
        <w:rPr>
          <w:rFonts w:ascii="Times New Roman" w:hAnsi="Times New Roman" w:cs="Times New Roman"/>
        </w:rPr>
      </w:pPr>
    </w:p>
    <w:p w14:paraId="0F73A77D" w14:textId="0661F172" w:rsidR="0071038C" w:rsidRDefault="0071038C" w:rsidP="0071038C">
      <w:pPr>
        <w:pStyle w:val="Paragrafoelenc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L’inventario aziendale comprende veicoli (assicurazione, targa, modello), macchinari (modello, utilizzo), attrezzi (nome, </w:t>
      </w:r>
      <w:r w:rsidR="001639D4">
        <w:rPr>
          <w:rFonts w:ascii="Times New Roman" w:hAnsi="Times New Roman" w:cs="Times New Roman"/>
        </w:rPr>
        <w:t>quantità, …</w:t>
      </w:r>
      <w:r>
        <w:rPr>
          <w:rFonts w:ascii="Times New Roman" w:hAnsi="Times New Roman" w:cs="Times New Roman"/>
        </w:rPr>
        <w:t>), detergenti (nome, uso, quantità)</w:t>
      </w:r>
      <w:r w:rsidR="000F1861">
        <w:rPr>
          <w:rFonts w:ascii="Times New Roman" w:hAnsi="Times New Roman" w:cs="Times New Roman"/>
        </w:rPr>
        <w:t>. Gli a</w:t>
      </w:r>
    </w:p>
    <w:p w14:paraId="42029720" w14:textId="786C89E7" w:rsidR="0071038C" w:rsidRPr="000B4D36" w:rsidRDefault="0071038C" w:rsidP="000B4D36">
      <w:pPr>
        <w:rPr>
          <w:rFonts w:ascii="Times New Roman" w:hAnsi="Times New Roman" w:cs="Times New Roman"/>
        </w:rPr>
      </w:pPr>
    </w:p>
    <w:p w14:paraId="76F3569B" w14:textId="458B1238" w:rsidR="0071038C" w:rsidRDefault="0071038C" w:rsidP="007103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Gestione dei cantieri:</w:t>
      </w:r>
    </w:p>
    <w:p w14:paraId="69DD648D" w14:textId="2A361FA7" w:rsidR="0071038C" w:rsidRDefault="0071038C" w:rsidP="0071038C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cantiere, in gergo tecnico, è il luogo dove si svolgono le pulizie. Vanno specificati per ogni cantiere dipendenti, tra i quali capicantiere, attrezzatura usata, richieste di materiali, referenti amministrativi del cantiere. </w:t>
      </w:r>
    </w:p>
    <w:p w14:paraId="79691F88" w14:textId="50EBAAC1" w:rsidR="00B0377B" w:rsidRDefault="00B0377B" w:rsidP="0071038C">
      <w:pPr>
        <w:ind w:left="708"/>
        <w:rPr>
          <w:rFonts w:ascii="Times New Roman" w:hAnsi="Times New Roman" w:cs="Times New Roman"/>
        </w:rPr>
      </w:pPr>
    </w:p>
    <w:p w14:paraId="26BFBE4D" w14:textId="5C5B59C5" w:rsidR="003023F9" w:rsidRPr="00497CCA" w:rsidRDefault="00F4706F" w:rsidP="00F4706F">
      <w:pPr>
        <w:rPr>
          <w:rFonts w:ascii="Times New Roman" w:hAnsi="Times New Roman" w:cs="Times New Roman"/>
          <w:b/>
          <w:bCs/>
          <w:sz w:val="40"/>
          <w:szCs w:val="40"/>
          <w:rPrChange w:id="7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</w:pPr>
      <w:r w:rsidRPr="00497CCA">
        <w:rPr>
          <w:rFonts w:ascii="Times New Roman" w:hAnsi="Times New Roman" w:cs="Times New Roman"/>
          <w:b/>
          <w:bCs/>
          <w:sz w:val="40"/>
          <w:szCs w:val="40"/>
          <w:rPrChange w:id="8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 xml:space="preserve">2. </w:t>
      </w:r>
      <w:r w:rsidR="000B4D36" w:rsidRPr="00497CCA">
        <w:rPr>
          <w:rFonts w:ascii="Times New Roman" w:hAnsi="Times New Roman" w:cs="Times New Roman"/>
          <w:b/>
          <w:bCs/>
          <w:sz w:val="40"/>
          <w:szCs w:val="40"/>
          <w:rPrChange w:id="9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Diagramma E</w:t>
      </w:r>
      <w:r w:rsidR="00462FA7" w:rsidRPr="00497CCA">
        <w:rPr>
          <w:rFonts w:ascii="Times New Roman" w:hAnsi="Times New Roman" w:cs="Times New Roman"/>
          <w:b/>
          <w:bCs/>
          <w:sz w:val="40"/>
          <w:szCs w:val="40"/>
          <w:rPrChange w:id="10" w:author="Jacopo Passariello" w:date="2023-02-05T18:25:00Z">
            <w:rPr>
              <w:rFonts w:ascii="Times New Roman" w:hAnsi="Times New Roman" w:cs="Times New Roman"/>
              <w:sz w:val="40"/>
              <w:szCs w:val="40"/>
            </w:rPr>
          </w:rPrChange>
        </w:rPr>
        <w:t>ntità Relazione</w:t>
      </w:r>
      <w:del w:id="11" w:author="Jacopo Passariello" w:date="2023-02-05T18:25:00Z">
        <w:r w:rsidR="00462FA7" w:rsidRPr="00497CCA" w:rsidDel="00497CCA">
          <w:rPr>
            <w:rFonts w:ascii="Times New Roman" w:hAnsi="Times New Roman" w:cs="Times New Roman"/>
            <w:b/>
            <w:bCs/>
            <w:sz w:val="40"/>
            <w:szCs w:val="40"/>
            <w:rPrChange w:id="12" w:author="Jacopo Passariello" w:date="2023-02-05T18:25:00Z">
              <w:rPr>
                <w:rFonts w:ascii="Times New Roman" w:hAnsi="Times New Roman" w:cs="Times New Roman"/>
                <w:sz w:val="40"/>
                <w:szCs w:val="40"/>
              </w:rPr>
            </w:rPrChange>
          </w:rPr>
          <w:delText>:</w:delText>
        </w:r>
      </w:del>
    </w:p>
    <w:p w14:paraId="5AC342AF" w14:textId="77777777" w:rsidR="00462FA7" w:rsidRDefault="00462FA7" w:rsidP="00462FA7">
      <w:pPr>
        <w:rPr>
          <w:rFonts w:ascii="Times New Roman" w:hAnsi="Times New Roman" w:cs="Times New Roman"/>
        </w:rPr>
      </w:pPr>
    </w:p>
    <w:p w14:paraId="2B737582" w14:textId="6B6A2D2B" w:rsidR="00462FA7" w:rsidRPr="00462FA7" w:rsidRDefault="00462FA7" w:rsidP="00462FA7">
      <w:pPr>
        <w:rPr>
          <w:rFonts w:ascii="Times New Roman" w:hAnsi="Times New Roman" w:cs="Times New Roman"/>
        </w:rPr>
      </w:pPr>
      <w:r w:rsidRPr="00462FA7">
        <w:rPr>
          <w:rFonts w:ascii="Times New Roman" w:hAnsi="Times New Roman" w:cs="Times New Roman"/>
        </w:rPr>
        <w:t>Dopo l’aver presentato le entità e le relazioni coinvolte nel progetto, si procede a realizzare un diagramma ER iniziale.</w:t>
      </w:r>
    </w:p>
    <w:p w14:paraId="7B541A1B" w14:textId="7081696E" w:rsidR="00F53DD5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Entità:</w:t>
      </w:r>
    </w:p>
    <w:p w14:paraId="73F2CD5A" w14:textId="1A6C40F8" w:rsidR="00462FA7" w:rsidRDefault="00462FA7" w:rsidP="00F53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Nel diagramma esisteranno tre entità principali:</w:t>
      </w:r>
    </w:p>
    <w:p w14:paraId="46052B0E" w14:textId="55C794DF" w:rsidR="00462FA7" w:rsidDel="001055C4" w:rsidRDefault="00462FA7" w:rsidP="00462FA7">
      <w:pPr>
        <w:pStyle w:val="Paragrafoelenco"/>
        <w:numPr>
          <w:ilvl w:val="0"/>
          <w:numId w:val="37"/>
        </w:numPr>
        <w:rPr>
          <w:del w:id="13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Bene d’Inventari</w:t>
      </w:r>
      <w:ins w:id="14" w:author="Jacopo Passariello" w:date="2023-02-05T14:44:00Z">
        <w:r w:rsidR="001055C4">
          <w:rPr>
            <w:rFonts w:ascii="Times New Roman" w:hAnsi="Times New Roman" w:cs="Times New Roman"/>
          </w:rPr>
          <w:t>o</w:t>
        </w:r>
      </w:ins>
      <w:del w:id="15" w:author="Jacopo Passariello" w:date="2023-02-05T14:44:00Z">
        <w:r w:rsidDel="001055C4">
          <w:rPr>
            <w:rFonts w:ascii="Times New Roman" w:hAnsi="Times New Roman" w:cs="Times New Roman"/>
          </w:rPr>
          <w:delText>o</w:delText>
        </w:r>
      </w:del>
    </w:p>
    <w:p w14:paraId="745D8864" w14:textId="2A334155" w:rsidR="00462FA7" w:rsidRPr="001055C4" w:rsidRDefault="00462FA7" w:rsidP="001055C4">
      <w:pPr>
        <w:pStyle w:val="Paragrafoelenco"/>
        <w:numPr>
          <w:ilvl w:val="0"/>
          <w:numId w:val="37"/>
        </w:numPr>
        <w:rPr>
          <w:rFonts w:ascii="Times New Roman" w:hAnsi="Times New Roman" w:cs="Times New Roman"/>
          <w:rPrChange w:id="16" w:author="Jacopo Passariello" w:date="2023-02-05T14:44:00Z">
            <w:rPr/>
          </w:rPrChange>
        </w:rPr>
      </w:pPr>
      <w:moveFromRangeStart w:id="17" w:author="Jacopo Passariello" w:date="2023-02-05T14:44:00Z" w:name="move126500682"/>
      <w:moveFrom w:id="18" w:author="Jacopo Passariello" w:date="2023-02-05T14:44:00Z">
        <w:r w:rsidRPr="001055C4" w:rsidDel="001055C4">
          <w:rPr>
            <w:rFonts w:ascii="Times New Roman" w:hAnsi="Times New Roman" w:cs="Times New Roman"/>
            <w:rPrChange w:id="19" w:author="Jacopo Passariello" w:date="2023-02-05T14:44:00Z">
              <w:rPr/>
            </w:rPrChange>
          </w:rPr>
          <w:t>Dipendente</w:t>
        </w:r>
      </w:moveFrom>
      <w:moveFromRangeEnd w:id="17"/>
    </w:p>
    <w:p w14:paraId="6963CEA6" w14:textId="3A466E1A" w:rsidR="001055C4" w:rsidRDefault="00462FA7" w:rsidP="001055C4">
      <w:pPr>
        <w:pStyle w:val="Paragrafoelenco"/>
        <w:numPr>
          <w:ilvl w:val="0"/>
          <w:numId w:val="37"/>
        </w:numPr>
        <w:rPr>
          <w:ins w:id="20" w:author="Jacopo Passariello" w:date="2023-02-05T14:44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Sede</w:t>
      </w:r>
    </w:p>
    <w:p w14:paraId="3AFAAD7E" w14:textId="146D16A8" w:rsidR="001055C4" w:rsidRDefault="001055C4" w:rsidP="001055C4">
      <w:pPr>
        <w:pStyle w:val="Paragrafoelenco"/>
        <w:numPr>
          <w:ilvl w:val="0"/>
          <w:numId w:val="37"/>
        </w:numPr>
        <w:rPr>
          <w:ins w:id="21" w:author="Jacopo Passariello" w:date="2023-02-05T14:45:00Z"/>
          <w:rFonts w:ascii="Times New Roman" w:hAnsi="Times New Roman" w:cs="Times New Roman"/>
        </w:rPr>
      </w:pPr>
      <w:moveToRangeStart w:id="22" w:author="Jacopo Passariello" w:date="2023-02-05T14:44:00Z" w:name="move126500682"/>
      <w:moveTo w:id="23" w:author="Jacopo Passariello" w:date="2023-02-05T14:44:00Z">
        <w:r>
          <w:rPr>
            <w:rFonts w:ascii="Times New Roman" w:hAnsi="Times New Roman" w:cs="Times New Roman"/>
          </w:rPr>
          <w:t>Dipendente</w:t>
        </w:r>
      </w:moveTo>
      <w:moveToRangeEnd w:id="22"/>
    </w:p>
    <w:p w14:paraId="2B565E48" w14:textId="3F845C59" w:rsidR="001055C4" w:rsidRDefault="001055C4" w:rsidP="001055C4">
      <w:pPr>
        <w:rPr>
          <w:ins w:id="24" w:author="Jacopo Passariello" w:date="2023-02-05T18:25:00Z"/>
          <w:rFonts w:ascii="Times New Roman" w:hAnsi="Times New Roman" w:cs="Times New Roman"/>
        </w:rPr>
      </w:pPr>
    </w:p>
    <w:p w14:paraId="53D791AE" w14:textId="77777777" w:rsidR="00497CCA" w:rsidRPr="001055C4" w:rsidRDefault="00497CCA">
      <w:pPr>
        <w:rPr>
          <w:rFonts w:ascii="Times New Roman" w:hAnsi="Times New Roman" w:cs="Times New Roman"/>
          <w:rPrChange w:id="25" w:author="Jacopo Passariello" w:date="2023-02-05T14:45:00Z">
            <w:rPr/>
          </w:rPrChange>
        </w:rPr>
        <w:pPrChange w:id="26" w:author="Jacopo Passariello" w:date="2023-02-05T14:45:00Z">
          <w:pPr>
            <w:pStyle w:val="Paragrafoelenco"/>
            <w:numPr>
              <w:numId w:val="37"/>
            </w:numPr>
            <w:ind w:hanging="360"/>
          </w:pPr>
        </w:pPrChange>
      </w:pPr>
    </w:p>
    <w:p w14:paraId="5A6AFFB5" w14:textId="38CE865A" w:rsidR="001055C4" w:rsidRDefault="00462FA7" w:rsidP="00462FA7">
      <w:pPr>
        <w:rPr>
          <w:rFonts w:ascii="Times New Roman" w:hAnsi="Times New Roman" w:cs="Times New Roman"/>
        </w:rPr>
      </w:pPr>
      <w:del w:id="27" w:author="Jacopo Passariello" w:date="2023-02-05T14:44:00Z">
        <w:r w:rsidDel="001055C4">
          <w:rPr>
            <w:rFonts w:ascii="Times New Roman" w:hAnsi="Times New Roman" w:cs="Times New Roman"/>
          </w:rPr>
          <w:lastRenderedPageBreak/>
          <w:delText>Ognuna di queste presenta delle specializzazioni:</w:delText>
        </w:r>
      </w:del>
      <w:ins w:id="28" w:author="Jacopo Passariello" w:date="2023-02-05T14:44:00Z">
        <w:r w:rsidR="001055C4">
          <w:rPr>
            <w:rFonts w:ascii="Times New Roman" w:hAnsi="Times New Roman" w:cs="Times New Roman"/>
          </w:rPr>
          <w:t xml:space="preserve">Le prime due sono entrambe </w:t>
        </w:r>
      </w:ins>
      <w:ins w:id="29" w:author="Jacopo Passariello" w:date="2023-02-05T14:45:00Z">
        <w:r w:rsidR="001055C4">
          <w:rPr>
            <w:rFonts w:ascii="Times New Roman" w:hAnsi="Times New Roman" w:cs="Times New Roman"/>
          </w:rPr>
          <w:t>specializzate:</w:t>
        </w:r>
      </w:ins>
    </w:p>
    <w:p w14:paraId="392FC5D6" w14:textId="6A2B4909" w:rsid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Bene d’Inventario è specializzato in “Lotto Materiale”, “Macchinario” e “Veicolo”.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DD077" w14:textId="608AA5AB" w:rsidR="00462FA7" w:rsidDel="001055C4" w:rsidRDefault="00462FA7" w:rsidP="00462FA7">
      <w:pPr>
        <w:pStyle w:val="Paragrafoelenco"/>
        <w:numPr>
          <w:ilvl w:val="0"/>
          <w:numId w:val="38"/>
        </w:numPr>
        <w:rPr>
          <w:del w:id="30" w:author="Jacopo Passariello" w:date="2023-02-05T14:43:00Z"/>
          <w:rFonts w:ascii="Times New Roman" w:hAnsi="Times New Roman" w:cs="Times New Roman"/>
        </w:rPr>
      </w:pPr>
      <w:del w:id="31" w:author="Jacopo Passariello" w:date="2023-02-05T14:43:00Z">
        <w:r w:rsidDel="001055C4">
          <w:rPr>
            <w:rFonts w:ascii="Times New Roman" w:hAnsi="Times New Roman" w:cs="Times New Roman"/>
          </w:rPr>
          <w:delText xml:space="preserve">Dipendente è specializzata in “Lavoratore” e “Impiegato”. La specializzazione è </w:delText>
        </w:r>
        <w:r w:rsidDel="001055C4">
          <w:rPr>
            <w:rFonts w:ascii="Times New Roman" w:hAnsi="Times New Roman" w:cs="Times New Roman"/>
            <w:b/>
            <w:bCs/>
          </w:rPr>
          <w:delText>totale e sovrapposta</w:delText>
        </w:r>
        <w:r w:rsidDel="001055C4">
          <w:rPr>
            <w:rFonts w:ascii="Times New Roman" w:hAnsi="Times New Roman" w:cs="Times New Roman"/>
          </w:rPr>
          <w:delText>.</w:delText>
        </w:r>
      </w:del>
    </w:p>
    <w:p w14:paraId="23BA11A5" w14:textId="2E96A9A5" w:rsidR="00462FA7" w:rsidRPr="00462FA7" w:rsidRDefault="00462FA7" w:rsidP="00462FA7">
      <w:pPr>
        <w:pStyle w:val="Paragrafoelenco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Sede è specializzata in “Cantiere”, “Ufficio” e “Magazzino”. La specializzazione è </w:t>
      </w:r>
      <w:r>
        <w:rPr>
          <w:rFonts w:ascii="Times New Roman" w:hAnsi="Times New Roman" w:cs="Times New Roman"/>
          <w:b/>
          <w:bCs/>
        </w:rPr>
        <w:t>totale</w:t>
      </w:r>
      <w:r>
        <w:rPr>
          <w:rFonts w:ascii="Times New Roman" w:hAnsi="Times New Roman" w:cs="Times New Roman"/>
        </w:rPr>
        <w:t>.</w:t>
      </w:r>
    </w:p>
    <w:p w14:paraId="19968977" w14:textId="41F57983" w:rsidR="003023F9" w:rsidDel="001055C4" w:rsidRDefault="003023F9" w:rsidP="003023F9">
      <w:pPr>
        <w:rPr>
          <w:del w:id="32" w:author="Jacopo Passariello" w:date="2023-02-05T14:45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Relazioni:</w:t>
      </w:r>
    </w:p>
    <w:p w14:paraId="01435C81" w14:textId="10406009" w:rsidR="003023F9" w:rsidDel="001055C4" w:rsidRDefault="003023F9" w:rsidP="003023F9">
      <w:pPr>
        <w:rPr>
          <w:del w:id="33" w:author="Jacopo Passariello" w:date="2023-02-05T14:45:00Z"/>
          <w:rFonts w:ascii="Times New Roman" w:hAnsi="Times New Roman" w:cs="Times New Roman"/>
        </w:rPr>
      </w:pPr>
    </w:p>
    <w:p w14:paraId="33193258" w14:textId="5C2E20D9" w:rsidR="000B5733" w:rsidRPr="001055C4" w:rsidDel="001055C4" w:rsidRDefault="00F53DD5">
      <w:pPr>
        <w:rPr>
          <w:del w:id="34" w:author="Jacopo Passariello" w:date="2023-02-05T14:45:00Z"/>
          <w:rFonts w:ascii="Times New Roman" w:hAnsi="Times New Roman" w:cs="Times New Roman"/>
          <w:rPrChange w:id="35" w:author="Jacopo Passariello" w:date="2023-02-05T14:45:00Z">
            <w:rPr>
              <w:del w:id="36" w:author="Jacopo Passariello" w:date="2023-02-05T14:45:00Z"/>
            </w:rPr>
          </w:rPrChange>
        </w:rPr>
        <w:pPrChange w:id="37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38" w:author="Jacopo Passariello" w:date="2023-02-05T14:45:00Z">
        <w:r w:rsidRPr="001055C4" w:rsidDel="001055C4">
          <w:rPr>
            <w:rFonts w:ascii="Times New Roman" w:hAnsi="Times New Roman" w:cs="Times New Roman"/>
            <w:rPrChange w:id="39" w:author="Jacopo Passariello" w:date="2023-02-05T14:45:00Z">
              <w:rPr/>
            </w:rPrChange>
          </w:rPr>
          <w:delText>Capocantiere (Impiegato, Impiegato)</w:delText>
        </w:r>
      </w:del>
    </w:p>
    <w:p w14:paraId="3FFF1BD1" w14:textId="70AF1299" w:rsidR="00B0377B" w:rsidRPr="000B4D36" w:rsidRDefault="00F53DD5">
      <w:pPr>
        <w:pPrChange w:id="40" w:author="Jacopo Passariello" w:date="2023-02-05T14:45:00Z">
          <w:pPr>
            <w:pStyle w:val="Paragrafoelenco"/>
            <w:numPr>
              <w:numId w:val="7"/>
            </w:numPr>
            <w:ind w:left="1440" w:hanging="360"/>
          </w:pPr>
        </w:pPrChange>
      </w:pPr>
      <w:del w:id="41" w:author="Jacopo Passariello" w:date="2023-02-05T14:45:00Z">
        <w:r w:rsidDel="001055C4">
          <w:delText>Capoufficio (Impiegato, Impiegato)</w:delText>
        </w:r>
      </w:del>
    </w:p>
    <w:p w14:paraId="3D934C89" w14:textId="00128DC7" w:rsidR="00B0377B" w:rsidRDefault="00B0377B" w:rsidP="000B4D36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-Veicolo (Sede, Veicolo)</w:t>
      </w:r>
    </w:p>
    <w:p w14:paraId="38559AFF" w14:textId="62D5CB35" w:rsidR="00B0377B" w:rsidRDefault="00B0377B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</w:t>
      </w:r>
      <w:r w:rsidR="000B4D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- Macchinario (Sede, Macchinario)</w:t>
      </w:r>
      <w:r w:rsidR="00097C4F">
        <w:rPr>
          <w:rFonts w:ascii="Times New Roman" w:hAnsi="Times New Roman" w:cs="Times New Roman"/>
        </w:rPr>
        <w:t xml:space="preserve"> </w:t>
      </w:r>
    </w:p>
    <w:p w14:paraId="3EE19EC5" w14:textId="45112D4A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Assegnazione – Materiale (Lotto Materiale, Sede)</w:t>
      </w:r>
    </w:p>
    <w:p w14:paraId="38636C3A" w14:textId="0DC10793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Capocantiere (Lavoratore, Lavoratore)</w:t>
      </w:r>
    </w:p>
    <w:p w14:paraId="414C3AF0" w14:textId="27872286" w:rsidR="00BD2B69" w:rsidRDefault="00BD2B69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Capoufficio (Impiegato,</w:t>
      </w:r>
      <w:r w:rsidR="00E13E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Impiegato</w:t>
      </w:r>
      <w:r w:rsidR="00E13ECD">
        <w:rPr>
          <w:rFonts w:ascii="Times New Roman" w:hAnsi="Times New Roman" w:cs="Times New Roman"/>
        </w:rPr>
        <w:t>)</w:t>
      </w:r>
    </w:p>
    <w:p w14:paraId="064442E7" w14:textId="1975C023" w:rsidR="000B4D36" w:rsidRDefault="000B4D36" w:rsidP="00F53DD5">
      <w:pPr>
        <w:pStyle w:val="Paragrafoelenco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Luogo di Lavoro (Dipendente, Sede)</w:t>
      </w:r>
    </w:p>
    <w:p w14:paraId="5558B723" w14:textId="6D12C939" w:rsidR="00F4706F" w:rsidRDefault="00F4706F" w:rsidP="00F4706F">
      <w:pPr>
        <w:rPr>
          <w:rFonts w:ascii="Times New Roman" w:hAnsi="Times New Roman" w:cs="Times New Roman"/>
        </w:rPr>
      </w:pPr>
    </w:p>
    <w:p w14:paraId="04BE7F5B" w14:textId="7114C91D" w:rsid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Entità e Relazioni verranno approfondite nel Dizionario dei Dati. </w:t>
      </w:r>
    </w:p>
    <w:p w14:paraId="4574422A" w14:textId="181B1D00" w:rsidR="00F4706F" w:rsidRDefault="00F4706F" w:rsidP="00F4706F">
      <w:pPr>
        <w:rPr>
          <w:rFonts w:ascii="Times New Roman" w:hAnsi="Times New Roman" w:cs="Times New Roman"/>
        </w:rPr>
      </w:pPr>
    </w:p>
    <w:p w14:paraId="63345760" w14:textId="44C2EADC" w:rsidR="00F4706F" w:rsidRPr="00F4706F" w:rsidRDefault="00F4706F" w:rsidP="00F470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 procede a rappresentare la base di dati come diagramma Entità Relazione: </w:t>
      </w:r>
    </w:p>
    <w:p w14:paraId="3B1B379C" w14:textId="462DBA6B" w:rsidR="000B4D36" w:rsidRDefault="00952182" w:rsidP="000F1861">
      <w:pPr>
        <w:rPr>
          <w:noProof/>
        </w:rPr>
      </w:pPr>
      <w:del w:id="42" w:author="Jacopo Passariello" w:date="2023-02-05T14:43:00Z">
        <w:r w:rsidDel="001055C4">
          <w:rPr>
            <w:noProof/>
          </w:rPr>
          <w:drawing>
            <wp:inline distT="0" distB="0" distL="0" distR="0" wp14:anchorId="730B33CC" wp14:editId="493CB1A6">
              <wp:extent cx="6108065" cy="4638040"/>
              <wp:effectExtent l="0" t="0" r="6985" b="0"/>
              <wp:docPr id="6" name="Immagin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8065" cy="4638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43" w:author="Jacopo Passariello" w:date="2023-02-05T14:43:00Z">
        <w:r w:rsidR="001055C4">
          <w:rPr>
            <w:noProof/>
          </w:rPr>
          <w:drawing>
            <wp:inline distT="0" distB="0" distL="0" distR="0" wp14:anchorId="657BEC34" wp14:editId="608AC17D">
              <wp:extent cx="6115685" cy="4871720"/>
              <wp:effectExtent l="0" t="0" r="0" b="5080"/>
              <wp:docPr id="7" name="Immagin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871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67B3962" w14:textId="77777777" w:rsidR="001055C4" w:rsidRDefault="001055C4" w:rsidP="000F1861">
      <w:pPr>
        <w:rPr>
          <w:ins w:id="44" w:author="Jacopo Passariello" w:date="2023-02-05T14:48:00Z"/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626B626A" w14:textId="20C090AE" w:rsidR="000B4D36" w:rsidRDefault="00F4706F" w:rsidP="000F1861">
      <w:pPr>
        <w:rPr>
          <w:rFonts w:ascii="Times New Roman" w:hAnsi="Times New Roman" w:cs="Times New Roman"/>
          <w:noProof/>
          <w:sz w:val="40"/>
          <w:szCs w:val="40"/>
        </w:rPr>
      </w:pP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t>3.</w:t>
      </w:r>
      <w:r>
        <w:rPr>
          <w:rFonts w:ascii="Times New Roman" w:hAnsi="Times New Roman" w:cs="Times New Roman"/>
          <w:noProof/>
          <w:sz w:val="40"/>
          <w:szCs w:val="40"/>
        </w:rPr>
        <w:t xml:space="preserve"> </w:t>
      </w:r>
      <w:r w:rsidRPr="00952182">
        <w:rPr>
          <w:rFonts w:ascii="Times New Roman" w:hAnsi="Times New Roman" w:cs="Times New Roman"/>
          <w:b/>
          <w:bCs/>
          <w:noProof/>
          <w:sz w:val="40"/>
          <w:szCs w:val="40"/>
        </w:rPr>
        <w:t>Business Rules</w:t>
      </w:r>
    </w:p>
    <w:p w14:paraId="750175DE" w14:textId="7B700DD7" w:rsid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 seguire verranno riportate le business rules descrittive (Dizionario dei Dati) e quelle non descrittive (Vincoli di Integrità sui dati e Vincoli di Derivazione).</w:t>
      </w:r>
    </w:p>
    <w:p w14:paraId="14CFDB22" w14:textId="396E353C" w:rsidR="0008402D" w:rsidRPr="0008402D" w:rsidRDefault="0008402D" w:rsidP="000F1861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1.Business Rules </w:t>
      </w:r>
      <w:r>
        <w:rPr>
          <w:rFonts w:ascii="Times New Roman" w:hAnsi="Times New Roman" w:cs="Times New Roman"/>
          <w:b/>
          <w:bCs/>
          <w:noProof/>
        </w:rPr>
        <w:t>descrittive</w:t>
      </w:r>
      <w:r>
        <w:rPr>
          <w:rFonts w:ascii="Times New Roman" w:hAnsi="Times New Roman" w:cs="Times New Roman"/>
          <w:noProof/>
        </w:rPr>
        <w:t>:</w:t>
      </w:r>
    </w:p>
    <w:p w14:paraId="7158E62A" w14:textId="19F58DC8" w:rsidR="00E408FC" w:rsidRPr="00E408FC" w:rsidRDefault="00E408FC" w:rsidP="00E408FC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Tabella Entità: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D12E9" w14:paraId="4AEF5ACA" w14:textId="77777777" w:rsidTr="006D12E9">
        <w:tc>
          <w:tcPr>
            <w:tcW w:w="2407" w:type="dxa"/>
          </w:tcPr>
          <w:p w14:paraId="6EBC109D" w14:textId="014006CF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3FD654B1" w14:textId="0CF3236C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1C7BD54E" w14:textId="16AD2F4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  <w:tc>
          <w:tcPr>
            <w:tcW w:w="2407" w:type="dxa"/>
          </w:tcPr>
          <w:p w14:paraId="55B2E45B" w14:textId="4FDDF8BE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Identificatore</w:t>
            </w:r>
          </w:p>
        </w:tc>
      </w:tr>
      <w:tr w:rsidR="006D12E9" w14:paraId="3A8039DC" w14:textId="77777777" w:rsidTr="006D12E9">
        <w:tc>
          <w:tcPr>
            <w:tcW w:w="2407" w:type="dxa"/>
          </w:tcPr>
          <w:p w14:paraId="6343E4A0" w14:textId="038A6EC2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</w:t>
            </w:r>
          </w:p>
        </w:tc>
        <w:tc>
          <w:tcPr>
            <w:tcW w:w="2407" w:type="dxa"/>
          </w:tcPr>
          <w:p w14:paraId="3EA6B91F" w14:textId="6991077D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Lavoratori dipendenti.</w:t>
            </w:r>
          </w:p>
        </w:tc>
        <w:tc>
          <w:tcPr>
            <w:tcW w:w="2407" w:type="dxa"/>
          </w:tcPr>
          <w:p w14:paraId="1D18C2CA" w14:textId="559AA710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Retribuzione, Paga Oraria, Ore di Lavoro, Bonus Retributivi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049DB156" w14:textId="77777777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Codice Fiscale</w:t>
            </w:r>
          </w:p>
          <w:p w14:paraId="59F581C5" w14:textId="28B6B72B" w:rsidR="006D12E9" w:rsidRDefault="006D12E9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0B8B5E78" w14:textId="5450BCDE" w:rsidTr="006D12E9">
        <w:trPr>
          <w:del w:id="45" w:author="Jacopo Passariello" w:date="2023-02-05T14:46:00Z"/>
        </w:trPr>
        <w:tc>
          <w:tcPr>
            <w:tcW w:w="2407" w:type="dxa"/>
          </w:tcPr>
          <w:p w14:paraId="643877D9" w14:textId="76A2C731" w:rsidR="006D12E9" w:rsidDel="001055C4" w:rsidRDefault="006D12E9" w:rsidP="006D12E9">
            <w:pPr>
              <w:rPr>
                <w:del w:id="46" w:author="Jacopo Passariello" w:date="2023-02-05T14:46:00Z"/>
                <w:rFonts w:ascii="Times New Roman" w:eastAsiaTheme="minorEastAsia" w:hAnsi="Times New Roman" w:cs="Times New Roman"/>
              </w:rPr>
            </w:pPr>
            <w:del w:id="4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655AB23F" w14:textId="3F6B8F71" w:rsidR="006D12E9" w:rsidDel="001055C4" w:rsidRDefault="006D12E9" w:rsidP="006D12E9">
            <w:pPr>
              <w:rPr>
                <w:del w:id="48" w:author="Jacopo Passariello" w:date="2023-02-05T14:46:00Z"/>
                <w:rFonts w:ascii="Times New Roman" w:eastAsiaTheme="minorEastAsia" w:hAnsi="Times New Roman" w:cs="Times New Roman"/>
              </w:rPr>
            </w:pPr>
            <w:del w:id="4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in ufficio.</w:delText>
              </w:r>
            </w:del>
          </w:p>
        </w:tc>
        <w:tc>
          <w:tcPr>
            <w:tcW w:w="2407" w:type="dxa"/>
          </w:tcPr>
          <w:p w14:paraId="637502BC" w14:textId="45DC49D2" w:rsidR="006D12E9" w:rsidDel="001055C4" w:rsidRDefault="006D12E9" w:rsidP="006D12E9">
            <w:pPr>
              <w:rPr>
                <w:del w:id="50" w:author="Jacopo Passariello" w:date="2023-02-05T14:46:00Z"/>
                <w:rFonts w:ascii="Times New Roman" w:eastAsiaTheme="minorEastAsia" w:hAnsi="Times New Roman" w:cs="Times New Roman"/>
              </w:rPr>
            </w:pPr>
            <w:del w:id="5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43C93FFF" w14:textId="7ED919B0" w:rsidR="006D12E9" w:rsidDel="001055C4" w:rsidRDefault="006D12E9" w:rsidP="006D12E9">
            <w:pPr>
              <w:rPr>
                <w:del w:id="52" w:author="Jacopo Passariello" w:date="2023-02-05T14:46:00Z"/>
                <w:rFonts w:ascii="Times New Roman" w:eastAsiaTheme="minorEastAsia" w:hAnsi="Times New Roman" w:cs="Times New Roman"/>
              </w:rPr>
            </w:pPr>
            <w:del w:id="5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</w:delText>
              </w:r>
            </w:del>
          </w:p>
          <w:p w14:paraId="1AF6DD10" w14:textId="69BB5FA2" w:rsidR="006D12E9" w:rsidDel="001055C4" w:rsidRDefault="006D12E9" w:rsidP="006D12E9">
            <w:pPr>
              <w:rPr>
                <w:del w:id="54" w:author="Jacopo Passariello" w:date="2023-02-05T14:46:00Z"/>
                <w:rFonts w:ascii="Times New Roman" w:eastAsiaTheme="minorEastAsia" w:hAnsi="Times New Roman" w:cs="Times New Roman"/>
              </w:rPr>
            </w:pPr>
          </w:p>
        </w:tc>
      </w:tr>
      <w:tr w:rsidR="006D12E9" w:rsidDel="001055C4" w14:paraId="720DCB10" w14:textId="7F37E886" w:rsidTr="006D12E9">
        <w:trPr>
          <w:del w:id="55" w:author="Jacopo Passariello" w:date="2023-02-05T14:46:00Z"/>
        </w:trPr>
        <w:tc>
          <w:tcPr>
            <w:tcW w:w="2407" w:type="dxa"/>
          </w:tcPr>
          <w:p w14:paraId="7CB3E926" w14:textId="540DA5D0" w:rsidR="006D12E9" w:rsidDel="001055C4" w:rsidRDefault="006D12E9" w:rsidP="006D12E9">
            <w:pPr>
              <w:rPr>
                <w:del w:id="56" w:author="Jacopo Passariello" w:date="2023-02-05T14:46:00Z"/>
                <w:rFonts w:ascii="Times New Roman" w:eastAsiaTheme="minorEastAsia" w:hAnsi="Times New Roman" w:cs="Times New Roman"/>
              </w:rPr>
            </w:pPr>
            <w:del w:id="5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1D04428E" w14:textId="0BAB48DB" w:rsidR="006D12E9" w:rsidDel="001055C4" w:rsidRDefault="006D12E9" w:rsidP="006D12E9">
            <w:pPr>
              <w:rPr>
                <w:del w:id="58" w:author="Jacopo Passariello" w:date="2023-02-05T14:46:00Z"/>
                <w:rFonts w:ascii="Times New Roman" w:eastAsiaTheme="minorEastAsia" w:hAnsi="Times New Roman" w:cs="Times New Roman"/>
              </w:rPr>
            </w:pPr>
            <w:del w:id="5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Entità figlio di “Dipendente”. Svolge le sue mansioni su un cantiere</w:delText>
              </w:r>
              <w:r w:rsidR="008C709D" w:rsidDel="001055C4">
                <w:rPr>
                  <w:rFonts w:ascii="Times New Roman" w:eastAsiaTheme="minorEastAsia" w:hAnsi="Times New Roman" w:cs="Times New Roman"/>
                </w:rPr>
                <w:delText xml:space="preserve"> o in un magazzino.</w:delText>
              </w:r>
            </w:del>
          </w:p>
        </w:tc>
        <w:tc>
          <w:tcPr>
            <w:tcW w:w="2407" w:type="dxa"/>
          </w:tcPr>
          <w:p w14:paraId="4779FCDB" w14:textId="5C50BB5B" w:rsidR="006D12E9" w:rsidDel="001055C4" w:rsidRDefault="006D12E9" w:rsidP="006D12E9">
            <w:pPr>
              <w:rPr>
                <w:del w:id="60" w:author="Jacopo Passariello" w:date="2023-02-05T14:46:00Z"/>
                <w:rFonts w:ascii="Times New Roman" w:eastAsiaTheme="minorEastAsia" w:hAnsi="Times New Roman" w:cs="Times New Roman"/>
              </w:rPr>
            </w:pPr>
            <w:del w:id="6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Stessi del Dipendente.</w:delText>
              </w:r>
            </w:del>
          </w:p>
        </w:tc>
        <w:tc>
          <w:tcPr>
            <w:tcW w:w="2407" w:type="dxa"/>
          </w:tcPr>
          <w:p w14:paraId="2DE62B09" w14:textId="7E7F9303" w:rsidR="006D12E9" w:rsidDel="001055C4" w:rsidRDefault="006D12E9" w:rsidP="006D12E9">
            <w:pPr>
              <w:rPr>
                <w:del w:id="62" w:author="Jacopo Passariello" w:date="2023-02-05T14:46:00Z"/>
                <w:rFonts w:ascii="Times New Roman" w:eastAsiaTheme="minorEastAsia" w:hAnsi="Times New Roman" w:cs="Times New Roman"/>
              </w:rPr>
            </w:pPr>
            <w:del w:id="6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Codice Fiscale.</w:delText>
              </w:r>
            </w:del>
          </w:p>
        </w:tc>
      </w:tr>
      <w:tr w:rsidR="006D12E9" w14:paraId="6FEF77B8" w14:textId="77777777" w:rsidTr="006D12E9">
        <w:tc>
          <w:tcPr>
            <w:tcW w:w="2407" w:type="dxa"/>
          </w:tcPr>
          <w:p w14:paraId="16341A01" w14:textId="36F95699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7D64F22" w14:textId="7838F53D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geografico d’interesse per l’azienda.</w:t>
            </w:r>
          </w:p>
        </w:tc>
        <w:tc>
          <w:tcPr>
            <w:tcW w:w="2407" w:type="dxa"/>
          </w:tcPr>
          <w:p w14:paraId="23A6C317" w14:textId="6A15715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F9706DF" w14:textId="2D1668FF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6D12E9" w14:paraId="25D66DB1" w14:textId="77777777" w:rsidTr="006D12E9">
        <w:tc>
          <w:tcPr>
            <w:tcW w:w="2407" w:type="dxa"/>
          </w:tcPr>
          <w:p w14:paraId="50D0BE76" w14:textId="56E751DB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07" w:type="dxa"/>
          </w:tcPr>
          <w:p w14:paraId="0BE18B54" w14:textId="3519C823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73278F01" w14:textId="552CAF22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Dove si svolge l’appalto e lavorano i lavoratori.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 L’entità conterrà anche nome, cognome e numero di telefono del proprio referente.</w:t>
            </w:r>
          </w:p>
        </w:tc>
        <w:tc>
          <w:tcPr>
            <w:tcW w:w="2407" w:type="dxa"/>
          </w:tcPr>
          <w:p w14:paraId="4FA606E8" w14:textId="1856C164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2BB70845" w14:textId="77777777" w:rsidR="006D12E9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  <w:p w14:paraId="4B48BCC5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  <w:p w14:paraId="2F63E1B3" w14:textId="27C4FDC8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</w:p>
        </w:tc>
      </w:tr>
      <w:tr w:rsidR="005B3BE1" w14:paraId="42DFA68C" w14:textId="77777777" w:rsidTr="006D12E9">
        <w:tc>
          <w:tcPr>
            <w:tcW w:w="2407" w:type="dxa"/>
          </w:tcPr>
          <w:p w14:paraId="1C7EEDED" w14:textId="46253FF6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07" w:type="dxa"/>
          </w:tcPr>
          <w:p w14:paraId="5CC3F091" w14:textId="7777777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 figlio di “Sede”.</w:t>
            </w:r>
          </w:p>
          <w:p w14:paraId="4C7A6840" w14:textId="2FF665A4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Qui si mantiene lo stoccaggio di materiali, macchinari ed eventuali veicolo</w:t>
            </w:r>
          </w:p>
        </w:tc>
        <w:tc>
          <w:tcPr>
            <w:tcW w:w="2407" w:type="dxa"/>
          </w:tcPr>
          <w:p w14:paraId="0EFE4036" w14:textId="0C322F4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4AF20CBE" w14:textId="783969C0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Indirizzo.</w:t>
            </w:r>
          </w:p>
        </w:tc>
      </w:tr>
      <w:tr w:rsidR="000B4D36" w14:paraId="0A323D80" w14:textId="77777777" w:rsidTr="006D12E9">
        <w:tc>
          <w:tcPr>
            <w:tcW w:w="2407" w:type="dxa"/>
          </w:tcPr>
          <w:p w14:paraId="41E3C527" w14:textId="01586D46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Bene d’Inventario</w:t>
            </w:r>
          </w:p>
        </w:tc>
        <w:tc>
          <w:tcPr>
            <w:tcW w:w="2407" w:type="dxa"/>
          </w:tcPr>
          <w:p w14:paraId="5A0F49F9" w14:textId="0F859873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Entità che modella un bene stoccato dall’azienda in un magazzino o usato su un cantiere. </w:t>
            </w:r>
          </w:p>
        </w:tc>
        <w:tc>
          <w:tcPr>
            <w:tcW w:w="2407" w:type="dxa"/>
          </w:tcPr>
          <w:p w14:paraId="1795C960" w14:textId="1ADFA151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Data d’Acquisto, Costo, Marca, Modello, Descrizione</w:t>
            </w:r>
          </w:p>
        </w:tc>
        <w:tc>
          <w:tcPr>
            <w:tcW w:w="2407" w:type="dxa"/>
          </w:tcPr>
          <w:p w14:paraId="685B1B46" w14:textId="3540C34B" w:rsidR="000B4D36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5B3BE1" w14:paraId="52BAB63E" w14:textId="77777777" w:rsidTr="006D12E9">
        <w:tc>
          <w:tcPr>
            <w:tcW w:w="2407" w:type="dxa"/>
          </w:tcPr>
          <w:p w14:paraId="695F2EAB" w14:textId="67692257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07" w:type="dxa"/>
          </w:tcPr>
          <w:p w14:paraId="038E5188" w14:textId="20683E3E" w:rsidR="005B3BE1" w:rsidRDefault="005B3BE1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Insieme di materiali di pulizia di </w:t>
            </w:r>
            <w:r w:rsidR="00E408FC">
              <w:rPr>
                <w:rFonts w:ascii="Times New Roman" w:eastAsiaTheme="minorEastAsia" w:hAnsi="Times New Roman" w:cs="Times New Roman"/>
              </w:rPr>
              <w:t>tipo uniforme, ad esempio scope, oppure detergente.</w:t>
            </w:r>
          </w:p>
        </w:tc>
        <w:tc>
          <w:tcPr>
            <w:tcW w:w="2407" w:type="dxa"/>
          </w:tcPr>
          <w:p w14:paraId="05DA881B" w14:textId="3A108789" w:rsidR="005B3BE1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ED44D5">
              <w:rPr>
                <w:rFonts w:ascii="Times New Roman" w:eastAsiaTheme="minorEastAsia" w:hAnsi="Times New Roman" w:cs="Times New Roman"/>
              </w:rPr>
              <w:t xml:space="preserve"> Totale</w:t>
            </w:r>
            <w:r w:rsidR="00D056EA">
              <w:rPr>
                <w:rFonts w:ascii="Times New Roman" w:eastAsiaTheme="minorEastAsia" w:hAnsi="Times New Roman" w:cs="Times New Roman"/>
              </w:rPr>
              <w:t>, Quantità Rimasta</w:t>
            </w:r>
          </w:p>
        </w:tc>
        <w:tc>
          <w:tcPr>
            <w:tcW w:w="2407" w:type="dxa"/>
          </w:tcPr>
          <w:p w14:paraId="2BA4220A" w14:textId="6C1021B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ID Inventario </w:t>
            </w:r>
          </w:p>
        </w:tc>
      </w:tr>
      <w:tr w:rsidR="00E408FC" w14:paraId="1E49BF10" w14:textId="77777777" w:rsidTr="006D12E9">
        <w:tc>
          <w:tcPr>
            <w:tcW w:w="2407" w:type="dxa"/>
          </w:tcPr>
          <w:p w14:paraId="53A7B00F" w14:textId="7BC31FD1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</w:t>
            </w:r>
          </w:p>
        </w:tc>
        <w:tc>
          <w:tcPr>
            <w:tcW w:w="2407" w:type="dxa"/>
          </w:tcPr>
          <w:p w14:paraId="631A22C3" w14:textId="556743E5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Strumento adibito alla pulizia solitamente più complesso, costoso e grande.</w:t>
            </w:r>
          </w:p>
        </w:tc>
        <w:tc>
          <w:tcPr>
            <w:tcW w:w="2407" w:type="dxa"/>
          </w:tcPr>
          <w:p w14:paraId="7CB48195" w14:textId="3CB5DCAC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  <w:tc>
          <w:tcPr>
            <w:tcW w:w="2407" w:type="dxa"/>
          </w:tcPr>
          <w:p w14:paraId="33DC1CCD" w14:textId="60F7F369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  <w:tr w:rsidR="00E408FC" w14:paraId="71F2444D" w14:textId="77777777" w:rsidTr="006D12E9">
        <w:tc>
          <w:tcPr>
            <w:tcW w:w="2407" w:type="dxa"/>
          </w:tcPr>
          <w:p w14:paraId="0DC841E0" w14:textId="6C70F84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5693F362" w14:textId="18962B2A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 aziendale usato per trasporto di materiali o come auto aziendale.</w:t>
            </w:r>
          </w:p>
        </w:tc>
        <w:tc>
          <w:tcPr>
            <w:tcW w:w="2407" w:type="dxa"/>
          </w:tcPr>
          <w:p w14:paraId="04ECDB9C" w14:textId="4D0E8818" w:rsidR="00E408FC" w:rsidRDefault="00E408FC" w:rsidP="000B4D3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Scadenza</w:t>
            </w:r>
            <w:r w:rsidR="00505741">
              <w:rPr>
                <w:rFonts w:ascii="Times New Roman" w:eastAsiaTheme="minorEastAsia" w:hAnsi="Times New Roman" w:cs="Times New Roman"/>
              </w:rPr>
              <w:t>,</w:t>
            </w:r>
            <w:r w:rsidR="000B4D36"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Assicurazione</w:t>
            </w:r>
            <w:r w:rsidR="003A3655">
              <w:rPr>
                <w:rFonts w:ascii="Times New Roman" w:eastAsiaTheme="minorEastAsia" w:hAnsi="Times New Roman" w:cs="Times New Roman"/>
              </w:rPr>
              <w:t>, Targa</w:t>
            </w:r>
          </w:p>
        </w:tc>
        <w:tc>
          <w:tcPr>
            <w:tcW w:w="2407" w:type="dxa"/>
          </w:tcPr>
          <w:p w14:paraId="0DB19D75" w14:textId="744CA788" w:rsidR="00E408FC" w:rsidRDefault="000B4D36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ID Inventario</w:t>
            </w:r>
          </w:p>
        </w:tc>
      </w:tr>
    </w:tbl>
    <w:p w14:paraId="2C769B9E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4D1B3E8D" w14:textId="77777777" w:rsidR="0008402D" w:rsidRDefault="0008402D" w:rsidP="006D12E9">
      <w:pPr>
        <w:rPr>
          <w:rFonts w:ascii="Times New Roman" w:eastAsiaTheme="minorEastAsia" w:hAnsi="Times New Roman" w:cs="Times New Roman"/>
        </w:rPr>
      </w:pPr>
    </w:p>
    <w:p w14:paraId="1E6A18F2" w14:textId="77777777" w:rsidR="001055C4" w:rsidRDefault="001055C4" w:rsidP="006D12E9">
      <w:pPr>
        <w:rPr>
          <w:ins w:id="64" w:author="Jacopo Passariello" w:date="2023-02-05T14:47:00Z"/>
          <w:rFonts w:ascii="Times New Roman" w:eastAsiaTheme="minorEastAsia" w:hAnsi="Times New Roman" w:cs="Times New Roman"/>
        </w:rPr>
      </w:pPr>
    </w:p>
    <w:p w14:paraId="0A55ADB6" w14:textId="77777777" w:rsidR="001055C4" w:rsidRDefault="001055C4" w:rsidP="006D12E9">
      <w:pPr>
        <w:rPr>
          <w:ins w:id="65" w:author="Jacopo Passariello" w:date="2023-02-05T14:47:00Z"/>
          <w:rFonts w:ascii="Times New Roman" w:eastAsiaTheme="minorEastAsia" w:hAnsi="Times New Roman" w:cs="Times New Roman"/>
        </w:rPr>
      </w:pPr>
    </w:p>
    <w:p w14:paraId="786C3200" w14:textId="77777777" w:rsidR="001055C4" w:rsidRDefault="001055C4" w:rsidP="006D12E9">
      <w:pPr>
        <w:rPr>
          <w:ins w:id="66" w:author="Jacopo Passariello" w:date="2023-02-05T14:47:00Z"/>
          <w:rFonts w:ascii="Times New Roman" w:eastAsiaTheme="minorEastAsia" w:hAnsi="Times New Roman" w:cs="Times New Roman"/>
        </w:rPr>
      </w:pPr>
    </w:p>
    <w:p w14:paraId="02AD15DD" w14:textId="607AC1CA" w:rsidR="001055C4" w:rsidRDefault="001055C4" w:rsidP="006D12E9">
      <w:pPr>
        <w:rPr>
          <w:ins w:id="67" w:author="Jacopo Passariello" w:date="2023-02-05T18:25:00Z"/>
          <w:rFonts w:ascii="Times New Roman" w:eastAsiaTheme="minorEastAsia" w:hAnsi="Times New Roman" w:cs="Times New Roman"/>
        </w:rPr>
      </w:pPr>
    </w:p>
    <w:p w14:paraId="60695386" w14:textId="77777777" w:rsidR="00497CCA" w:rsidRDefault="00497CCA" w:rsidP="006D12E9">
      <w:pPr>
        <w:rPr>
          <w:ins w:id="68" w:author="Jacopo Passariello" w:date="2023-02-05T14:47:00Z"/>
          <w:rFonts w:ascii="Times New Roman" w:eastAsiaTheme="minorEastAsia" w:hAnsi="Times New Roman" w:cs="Times New Roman"/>
        </w:rPr>
      </w:pPr>
    </w:p>
    <w:p w14:paraId="03A46D7C" w14:textId="17C88543" w:rsidR="006D12E9" w:rsidRDefault="00E408FC" w:rsidP="006D12E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Tabella Relazioni: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408FC" w14:paraId="2037ACD0" w14:textId="77777777" w:rsidTr="00E408FC">
        <w:tc>
          <w:tcPr>
            <w:tcW w:w="2407" w:type="dxa"/>
          </w:tcPr>
          <w:p w14:paraId="0BE7EE80" w14:textId="5C1F4A5B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7" w:type="dxa"/>
          </w:tcPr>
          <w:p w14:paraId="5BB55B6C" w14:textId="7C9225DF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  <w:tc>
          <w:tcPr>
            <w:tcW w:w="2407" w:type="dxa"/>
          </w:tcPr>
          <w:p w14:paraId="57811D8B" w14:textId="098FA587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7" w:type="dxa"/>
          </w:tcPr>
          <w:p w14:paraId="0F573923" w14:textId="3521679C" w:rsidR="00E408FC" w:rsidRDefault="00E408FC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Attributi</w:t>
            </w:r>
          </w:p>
        </w:tc>
      </w:tr>
      <w:tr w:rsidR="00E408FC" w:rsidDel="001055C4" w14:paraId="73D6DC8C" w14:textId="59CC7713" w:rsidTr="00E408FC">
        <w:trPr>
          <w:del w:id="69" w:author="Jacopo Passariello" w:date="2023-02-05T14:46:00Z"/>
        </w:trPr>
        <w:tc>
          <w:tcPr>
            <w:tcW w:w="2407" w:type="dxa"/>
          </w:tcPr>
          <w:p w14:paraId="15590201" w14:textId="441344B0" w:rsidR="00E408FC" w:rsidDel="001055C4" w:rsidRDefault="003D668F" w:rsidP="006D12E9">
            <w:pPr>
              <w:rPr>
                <w:del w:id="70" w:author="Jacopo Passariello" w:date="2023-02-05T14:46:00Z"/>
                <w:rFonts w:ascii="Times New Roman" w:eastAsiaTheme="minorEastAsia" w:hAnsi="Times New Roman" w:cs="Times New Roman"/>
              </w:rPr>
            </w:pPr>
            <w:del w:id="7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Capoufficio</w:delText>
              </w:r>
            </w:del>
          </w:p>
        </w:tc>
        <w:tc>
          <w:tcPr>
            <w:tcW w:w="2407" w:type="dxa"/>
          </w:tcPr>
          <w:p w14:paraId="37A65535" w14:textId="328844BA" w:rsidR="003D668F" w:rsidDel="001055C4" w:rsidRDefault="003D668F" w:rsidP="006D12E9">
            <w:pPr>
              <w:rPr>
                <w:del w:id="72" w:author="Jacopo Passariello" w:date="2023-02-05T14:46:00Z"/>
                <w:rFonts w:ascii="Times New Roman" w:eastAsiaTheme="minorEastAsia" w:hAnsi="Times New Roman" w:cs="Times New Roman"/>
              </w:rPr>
            </w:pPr>
            <w:del w:id="73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 associa:</w:delText>
              </w:r>
            </w:del>
          </w:p>
          <w:p w14:paraId="06CCCBBA" w14:textId="044D8C53" w:rsidR="00E408FC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4" w:author="Jacopo Passariello" w:date="2023-02-05T14:46:00Z"/>
                <w:rFonts w:ascii="Times New Roman" w:eastAsiaTheme="minorEastAsia" w:hAnsi="Times New Roman" w:cs="Times New Roman"/>
              </w:rPr>
            </w:pPr>
            <w:del w:id="75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capoufficio al proprio impiegato.</w:delText>
              </w:r>
            </w:del>
          </w:p>
          <w:p w14:paraId="12AEAD9E" w14:textId="78AFE769" w:rsidR="003D668F" w:rsidRPr="003D668F" w:rsidDel="001055C4" w:rsidRDefault="003D668F" w:rsidP="003D668F">
            <w:pPr>
              <w:pStyle w:val="Paragrafoelenco"/>
              <w:numPr>
                <w:ilvl w:val="0"/>
                <w:numId w:val="16"/>
              </w:numPr>
              <w:rPr>
                <w:del w:id="76" w:author="Jacopo Passariello" w:date="2023-02-05T14:46:00Z"/>
                <w:rFonts w:ascii="Times New Roman" w:eastAsiaTheme="minorEastAsia" w:hAnsi="Times New Roman" w:cs="Times New Roman"/>
              </w:rPr>
            </w:pPr>
            <w:del w:id="7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antiorario un impiegato al proprio capoufficio.</w:delText>
              </w:r>
            </w:del>
          </w:p>
        </w:tc>
        <w:tc>
          <w:tcPr>
            <w:tcW w:w="2407" w:type="dxa"/>
          </w:tcPr>
          <w:p w14:paraId="5247444A" w14:textId="2DA75AB5" w:rsidR="00E408FC" w:rsidDel="001055C4" w:rsidRDefault="003D668F" w:rsidP="006D12E9">
            <w:pPr>
              <w:rPr>
                <w:del w:id="78" w:author="Jacopo Passariello" w:date="2023-02-05T14:46:00Z"/>
                <w:rFonts w:ascii="Times New Roman" w:eastAsiaTheme="minorEastAsia" w:hAnsi="Times New Roman" w:cs="Times New Roman"/>
              </w:rPr>
            </w:pPr>
            <w:del w:id="79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Impiegato</w:delText>
              </w:r>
            </w:del>
          </w:p>
        </w:tc>
        <w:tc>
          <w:tcPr>
            <w:tcW w:w="2407" w:type="dxa"/>
          </w:tcPr>
          <w:p w14:paraId="1313A613" w14:textId="7345DA16" w:rsidR="00E408FC" w:rsidDel="001055C4" w:rsidRDefault="003D668F" w:rsidP="006D12E9">
            <w:pPr>
              <w:rPr>
                <w:del w:id="80" w:author="Jacopo Passariello" w:date="2023-02-05T14:46:00Z"/>
                <w:rFonts w:ascii="Times New Roman" w:eastAsiaTheme="minorEastAsia" w:hAnsi="Times New Roman" w:cs="Times New Roman"/>
              </w:rPr>
            </w:pPr>
            <w:del w:id="81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408FC" w:rsidDel="001055C4" w14:paraId="2973414C" w14:textId="3511C574" w:rsidTr="00E408FC">
        <w:trPr>
          <w:del w:id="82" w:author="Jacopo Passariello" w:date="2023-02-05T14:46:00Z"/>
        </w:trPr>
        <w:tc>
          <w:tcPr>
            <w:tcW w:w="2407" w:type="dxa"/>
          </w:tcPr>
          <w:p w14:paraId="14D7E92A" w14:textId="4372041A" w:rsidR="00E408FC" w:rsidDel="001055C4" w:rsidRDefault="003D668F" w:rsidP="006D12E9">
            <w:pPr>
              <w:rPr>
                <w:del w:id="83" w:author="Jacopo Passariello" w:date="2023-02-05T14:46:00Z"/>
                <w:rFonts w:ascii="Times New Roman" w:eastAsiaTheme="minorEastAsia" w:hAnsi="Times New Roman" w:cs="Times New Roman"/>
              </w:rPr>
            </w:pPr>
            <w:del w:id="8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Capocantiere</w:delText>
              </w:r>
            </w:del>
          </w:p>
        </w:tc>
        <w:tc>
          <w:tcPr>
            <w:tcW w:w="2407" w:type="dxa"/>
          </w:tcPr>
          <w:p w14:paraId="0DBA9FB1" w14:textId="07A1C47C" w:rsidR="00E408FC" w:rsidDel="001055C4" w:rsidRDefault="003D668F" w:rsidP="006D12E9">
            <w:pPr>
              <w:rPr>
                <w:del w:id="85" w:author="Jacopo Passariello" w:date="2023-02-05T14:46:00Z"/>
                <w:rFonts w:ascii="Times New Roman" w:eastAsiaTheme="minorEastAsia" w:hAnsi="Times New Roman" w:cs="Times New Roman"/>
              </w:rPr>
            </w:pPr>
            <w:del w:id="8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Relazione ricorsiva,</w:delText>
              </w:r>
            </w:del>
          </w:p>
          <w:p w14:paraId="700A3022" w14:textId="3FE8293E" w:rsidR="003D668F" w:rsidDel="001055C4" w:rsidRDefault="003D668F" w:rsidP="006D12E9">
            <w:pPr>
              <w:rPr>
                <w:del w:id="87" w:author="Jacopo Passariello" w:date="2023-02-05T14:46:00Z"/>
                <w:rFonts w:ascii="Times New Roman" w:eastAsiaTheme="minorEastAsia" w:hAnsi="Times New Roman" w:cs="Times New Roman"/>
              </w:rPr>
            </w:pPr>
            <w:del w:id="88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associa:</w:delText>
              </w:r>
            </w:del>
          </w:p>
          <w:p w14:paraId="589CB152" w14:textId="660DE653" w:rsid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89" w:author="Jacopo Passariello" w:date="2023-02-05T14:46:00Z"/>
                <w:rFonts w:ascii="Times New Roman" w:eastAsiaTheme="minorEastAsia" w:hAnsi="Times New Roman" w:cs="Times New Roman"/>
              </w:rPr>
            </w:pPr>
            <w:del w:id="90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In senso orario un capocantiere al proprio lavoratore.</w:delText>
              </w:r>
            </w:del>
          </w:p>
          <w:p w14:paraId="3A189EF0" w14:textId="3700629F" w:rsidR="003D668F" w:rsidRPr="003D668F" w:rsidDel="001055C4" w:rsidRDefault="003D668F" w:rsidP="003D668F">
            <w:pPr>
              <w:pStyle w:val="Paragrafoelenco"/>
              <w:numPr>
                <w:ilvl w:val="0"/>
                <w:numId w:val="17"/>
              </w:numPr>
              <w:rPr>
                <w:del w:id="91" w:author="Jacopo Passariello" w:date="2023-02-05T14:46:00Z"/>
                <w:rFonts w:ascii="Times New Roman" w:eastAsiaTheme="minorEastAsia" w:hAnsi="Times New Roman" w:cs="Times New Roman"/>
              </w:rPr>
            </w:pPr>
            <w:del w:id="92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 xml:space="preserve">In senso antiorario un impiegato al proprio capoufficio. </w:delText>
              </w:r>
            </w:del>
          </w:p>
        </w:tc>
        <w:tc>
          <w:tcPr>
            <w:tcW w:w="2407" w:type="dxa"/>
          </w:tcPr>
          <w:p w14:paraId="5D963D3E" w14:textId="7C282F01" w:rsidR="00E408FC" w:rsidDel="001055C4" w:rsidRDefault="003D668F" w:rsidP="006D12E9">
            <w:pPr>
              <w:rPr>
                <w:del w:id="93" w:author="Jacopo Passariello" w:date="2023-02-05T14:46:00Z"/>
                <w:rFonts w:ascii="Times New Roman" w:eastAsiaTheme="minorEastAsia" w:hAnsi="Times New Roman" w:cs="Times New Roman"/>
              </w:rPr>
            </w:pPr>
            <w:del w:id="94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Lavoratore</w:delText>
              </w:r>
            </w:del>
          </w:p>
        </w:tc>
        <w:tc>
          <w:tcPr>
            <w:tcW w:w="2407" w:type="dxa"/>
          </w:tcPr>
          <w:p w14:paraId="67B86E7B" w14:textId="1B23521C" w:rsidR="00E408FC" w:rsidDel="001055C4" w:rsidRDefault="003D668F" w:rsidP="006D12E9">
            <w:pPr>
              <w:rPr>
                <w:del w:id="95" w:author="Jacopo Passariello" w:date="2023-02-05T14:46:00Z"/>
                <w:rFonts w:ascii="Times New Roman" w:eastAsiaTheme="minorEastAsia" w:hAnsi="Times New Roman" w:cs="Times New Roman"/>
              </w:rPr>
            </w:pPr>
            <w:del w:id="96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</w:p>
        </w:tc>
      </w:tr>
      <w:tr w:rsidR="00EA4518" w14:paraId="64B66669" w14:textId="77777777" w:rsidTr="00E408FC">
        <w:tc>
          <w:tcPr>
            <w:tcW w:w="2407" w:type="dxa"/>
          </w:tcPr>
          <w:p w14:paraId="051347A8" w14:textId="3E053296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4FB09C00" w14:textId="7F85F3D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lotto materiali alla sede a cui è stato assegnato</w:t>
            </w:r>
            <w:r w:rsidR="000B4D36">
              <w:rPr>
                <w:rFonts w:ascii="Times New Roman" w:eastAsiaTheme="minorEastAsia" w:hAnsi="Times New Roman" w:cs="Times New Roman"/>
              </w:rPr>
              <w:t>.</w:t>
            </w:r>
          </w:p>
        </w:tc>
        <w:tc>
          <w:tcPr>
            <w:tcW w:w="2407" w:type="dxa"/>
          </w:tcPr>
          <w:p w14:paraId="455D7DAA" w14:textId="601A5132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Materiali, Sede</w:t>
            </w:r>
          </w:p>
        </w:tc>
        <w:tc>
          <w:tcPr>
            <w:tcW w:w="2407" w:type="dxa"/>
          </w:tcPr>
          <w:p w14:paraId="2EAAACDD" w14:textId="0BBA6F20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Quantità</w:t>
            </w:r>
            <w:r w:rsidR="00952182">
              <w:rPr>
                <w:rFonts w:ascii="Times New Roman" w:eastAsiaTheme="minorEastAsia" w:hAnsi="Times New Roman" w:cs="Times New Roman"/>
              </w:rPr>
              <w:t xml:space="preserve"> Assegnata</w:t>
            </w:r>
          </w:p>
        </w:tc>
      </w:tr>
      <w:tr w:rsidR="00EA4518" w14:paraId="4368DD4D" w14:textId="77777777" w:rsidTr="00E408FC">
        <w:tc>
          <w:tcPr>
            <w:tcW w:w="2407" w:type="dxa"/>
          </w:tcPr>
          <w:p w14:paraId="643322C0" w14:textId="2AAD0199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07" w:type="dxa"/>
          </w:tcPr>
          <w:p w14:paraId="18C9031C" w14:textId="0CD896A1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macchinario alla propria sede.</w:t>
            </w:r>
          </w:p>
        </w:tc>
        <w:tc>
          <w:tcPr>
            <w:tcW w:w="2407" w:type="dxa"/>
          </w:tcPr>
          <w:p w14:paraId="7288F71A" w14:textId="76716863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Macchinario, Sede</w:t>
            </w:r>
          </w:p>
        </w:tc>
        <w:tc>
          <w:tcPr>
            <w:tcW w:w="2407" w:type="dxa"/>
          </w:tcPr>
          <w:p w14:paraId="0B7C878D" w14:textId="71FD063C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Nessuno</w:t>
            </w:r>
          </w:p>
        </w:tc>
      </w:tr>
      <w:tr w:rsidR="00EA4518" w14:paraId="2640FF1B" w14:textId="77777777" w:rsidTr="00E408FC">
        <w:tc>
          <w:tcPr>
            <w:tcW w:w="2407" w:type="dxa"/>
          </w:tcPr>
          <w:p w14:paraId="3B9C24CA" w14:textId="40FE5D74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Veicolo</w:t>
            </w:r>
          </w:p>
        </w:tc>
        <w:tc>
          <w:tcPr>
            <w:tcW w:w="2407" w:type="dxa"/>
          </w:tcPr>
          <w:p w14:paraId="703C2BA7" w14:textId="75B46F5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veicolo alla propria sede</w:t>
            </w:r>
            <w:r w:rsidR="000B4D36">
              <w:rPr>
                <w:rFonts w:ascii="Times New Roman" w:eastAsiaTheme="minorEastAsia" w:hAnsi="Times New Roman" w:cs="Times New Roman"/>
              </w:rPr>
              <w:t>. Specifica anche l’uso che si sta facendo del veicolo.</w:t>
            </w:r>
          </w:p>
        </w:tc>
        <w:tc>
          <w:tcPr>
            <w:tcW w:w="2407" w:type="dxa"/>
          </w:tcPr>
          <w:p w14:paraId="4F639071" w14:textId="741349C7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Veicolo, Sede</w:t>
            </w:r>
          </w:p>
        </w:tc>
        <w:tc>
          <w:tcPr>
            <w:tcW w:w="2407" w:type="dxa"/>
          </w:tcPr>
          <w:p w14:paraId="39A912BF" w14:textId="7664C97E" w:rsidR="00EA4518" w:rsidRDefault="00EA4518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Utilizzo</w:t>
            </w:r>
          </w:p>
        </w:tc>
      </w:tr>
      <w:tr w:rsidR="007D343E" w14:paraId="50E699B1" w14:textId="77777777" w:rsidTr="00E408FC">
        <w:tc>
          <w:tcPr>
            <w:tcW w:w="2407" w:type="dxa"/>
          </w:tcPr>
          <w:p w14:paraId="362C63A9" w14:textId="0E2585DF" w:rsidR="007D343E" w:rsidRDefault="00952182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5FF82787" w14:textId="3C42AA6E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 che associa un dipendente alla propria sede di Lavoro</w:t>
            </w:r>
          </w:p>
        </w:tc>
        <w:tc>
          <w:tcPr>
            <w:tcW w:w="2407" w:type="dxa"/>
          </w:tcPr>
          <w:p w14:paraId="4E115DC7" w14:textId="6D4341F0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Dipendente, Sede</w:t>
            </w:r>
          </w:p>
        </w:tc>
        <w:tc>
          <w:tcPr>
            <w:tcW w:w="2407" w:type="dxa"/>
          </w:tcPr>
          <w:p w14:paraId="0B477F2D" w14:textId="3C76DA6A" w:rsidR="007D343E" w:rsidRDefault="007D343E" w:rsidP="006D12E9">
            <w:pPr>
              <w:rPr>
                <w:rFonts w:ascii="Times New Roman" w:eastAsiaTheme="minorEastAsia" w:hAnsi="Times New Roman" w:cs="Times New Roman"/>
              </w:rPr>
            </w:pPr>
            <w:del w:id="97" w:author="Jacopo Passariello" w:date="2023-02-05T14:46:00Z">
              <w:r w:rsidDel="001055C4">
                <w:rPr>
                  <w:rFonts w:ascii="Times New Roman" w:eastAsiaTheme="minorEastAsia" w:hAnsi="Times New Roman" w:cs="Times New Roman"/>
                </w:rPr>
                <w:delText>Nessuno</w:delText>
              </w:r>
            </w:del>
            <w:ins w:id="98" w:author="Jacopo Passariello" w:date="2023-02-05T14:46:00Z">
              <w:r w:rsidR="001055C4">
                <w:rPr>
                  <w:rFonts w:ascii="Times New Roman" w:eastAsiaTheme="minorEastAsia" w:hAnsi="Times New Roman" w:cs="Times New Roman"/>
                </w:rPr>
                <w:t>Ruolo</w:t>
              </w:r>
            </w:ins>
          </w:p>
        </w:tc>
      </w:tr>
      <w:tr w:rsidR="001055C4" w14:paraId="6B335A25" w14:textId="77777777" w:rsidTr="00E408FC">
        <w:trPr>
          <w:ins w:id="99" w:author="Jacopo Passariello" w:date="2023-02-05T14:47:00Z"/>
        </w:trPr>
        <w:tc>
          <w:tcPr>
            <w:tcW w:w="2407" w:type="dxa"/>
          </w:tcPr>
          <w:p w14:paraId="397B1F0B" w14:textId="47B86251" w:rsidR="001055C4" w:rsidRDefault="001055C4" w:rsidP="001055C4">
            <w:pPr>
              <w:rPr>
                <w:ins w:id="100" w:author="Jacopo Passariello" w:date="2023-02-05T14:47:00Z"/>
                <w:rFonts w:ascii="Times New Roman" w:eastAsiaTheme="minorEastAsia" w:hAnsi="Times New Roman" w:cs="Times New Roman"/>
              </w:rPr>
            </w:pPr>
            <w:ins w:id="101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Guidatore</w:t>
              </w:r>
            </w:ins>
          </w:p>
        </w:tc>
        <w:tc>
          <w:tcPr>
            <w:tcW w:w="2407" w:type="dxa"/>
          </w:tcPr>
          <w:p w14:paraId="4362B725" w14:textId="07A092D9" w:rsidR="001055C4" w:rsidRDefault="001055C4" w:rsidP="001055C4">
            <w:pPr>
              <w:rPr>
                <w:ins w:id="102" w:author="Jacopo Passariello" w:date="2023-02-05T14:47:00Z"/>
                <w:rFonts w:ascii="Times New Roman" w:eastAsiaTheme="minorEastAsia" w:hAnsi="Times New Roman" w:cs="Times New Roman"/>
              </w:rPr>
            </w:pPr>
            <w:ins w:id="103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Relazione che associa un dipendente ad un veicolo</w:t>
              </w:r>
            </w:ins>
          </w:p>
        </w:tc>
        <w:tc>
          <w:tcPr>
            <w:tcW w:w="2407" w:type="dxa"/>
          </w:tcPr>
          <w:p w14:paraId="3D18F197" w14:textId="362E4502" w:rsidR="001055C4" w:rsidRDefault="001055C4" w:rsidP="001055C4">
            <w:pPr>
              <w:rPr>
                <w:ins w:id="104" w:author="Jacopo Passariello" w:date="2023-02-05T14:47:00Z"/>
                <w:rFonts w:ascii="Times New Roman" w:eastAsiaTheme="minorEastAsia" w:hAnsi="Times New Roman" w:cs="Times New Roman"/>
              </w:rPr>
            </w:pPr>
            <w:ins w:id="105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Dipendente, Veicolo</w:t>
              </w:r>
            </w:ins>
          </w:p>
        </w:tc>
        <w:tc>
          <w:tcPr>
            <w:tcW w:w="2407" w:type="dxa"/>
          </w:tcPr>
          <w:p w14:paraId="00F8FDF5" w14:textId="281A1DB8" w:rsidR="001055C4" w:rsidDel="001055C4" w:rsidRDefault="001055C4" w:rsidP="001055C4">
            <w:pPr>
              <w:rPr>
                <w:ins w:id="106" w:author="Jacopo Passariello" w:date="2023-02-05T14:47:00Z"/>
                <w:rFonts w:ascii="Times New Roman" w:eastAsiaTheme="minorEastAsia" w:hAnsi="Times New Roman" w:cs="Times New Roman"/>
              </w:rPr>
            </w:pPr>
            <w:ins w:id="107" w:author="Jacopo Passariello" w:date="2023-02-05T14:47:00Z">
              <w:r>
                <w:rPr>
                  <w:rFonts w:ascii="Times New Roman" w:eastAsiaTheme="minorEastAsia" w:hAnsi="Times New Roman" w:cs="Times New Roman"/>
                </w:rPr>
                <w:t>Nesso</w:t>
              </w:r>
            </w:ins>
          </w:p>
        </w:tc>
      </w:tr>
    </w:tbl>
    <w:p w14:paraId="1AE93253" w14:textId="77777777" w:rsidR="00F4706F" w:rsidRDefault="00F4706F" w:rsidP="00BF13B0">
      <w:pPr>
        <w:rPr>
          <w:rFonts w:ascii="Times New Roman" w:eastAsiaTheme="minorEastAsia" w:hAnsi="Times New Roman" w:cs="Times New Roman"/>
        </w:rPr>
      </w:pPr>
    </w:p>
    <w:p w14:paraId="48AE7D52" w14:textId="77777777" w:rsidR="00F4706F" w:rsidDel="001055C4" w:rsidRDefault="00F4706F" w:rsidP="00BF13B0">
      <w:pPr>
        <w:rPr>
          <w:del w:id="108" w:author="Jacopo Passariello" w:date="2023-02-05T14:48:00Z"/>
          <w:rFonts w:ascii="Times New Roman" w:eastAsiaTheme="minorEastAsia" w:hAnsi="Times New Roman" w:cs="Times New Roman"/>
        </w:rPr>
      </w:pPr>
    </w:p>
    <w:p w14:paraId="579BED4F" w14:textId="77777777" w:rsidR="00F4706F" w:rsidDel="001055C4" w:rsidRDefault="00F4706F" w:rsidP="00BF13B0">
      <w:pPr>
        <w:rPr>
          <w:del w:id="109" w:author="Jacopo Passariello" w:date="2023-02-05T14:48:00Z"/>
          <w:rFonts w:ascii="Times New Roman" w:eastAsiaTheme="minorEastAsia" w:hAnsi="Times New Roman" w:cs="Times New Roman"/>
        </w:rPr>
      </w:pPr>
    </w:p>
    <w:p w14:paraId="5BAA563F" w14:textId="77777777" w:rsidR="00F4706F" w:rsidDel="001055C4" w:rsidRDefault="00F4706F" w:rsidP="00BF13B0">
      <w:pPr>
        <w:rPr>
          <w:del w:id="110" w:author="Jacopo Passariello" w:date="2023-02-05T14:48:00Z"/>
          <w:rFonts w:ascii="Times New Roman" w:eastAsiaTheme="minorEastAsia" w:hAnsi="Times New Roman" w:cs="Times New Roman"/>
        </w:rPr>
      </w:pPr>
    </w:p>
    <w:p w14:paraId="274AC44B" w14:textId="77777777" w:rsidR="00F4706F" w:rsidDel="001055C4" w:rsidRDefault="00F4706F" w:rsidP="00BF13B0">
      <w:pPr>
        <w:rPr>
          <w:del w:id="111" w:author="Jacopo Passariello" w:date="2023-02-05T14:48:00Z"/>
          <w:rFonts w:ascii="Times New Roman" w:eastAsiaTheme="minorEastAsia" w:hAnsi="Times New Roman" w:cs="Times New Roman"/>
        </w:rPr>
      </w:pPr>
    </w:p>
    <w:p w14:paraId="4C40F815" w14:textId="77777777" w:rsidR="00F4706F" w:rsidDel="001055C4" w:rsidRDefault="00F4706F" w:rsidP="00BF13B0">
      <w:pPr>
        <w:rPr>
          <w:del w:id="112" w:author="Jacopo Passariello" w:date="2023-02-05T14:48:00Z"/>
          <w:rFonts w:ascii="Times New Roman" w:eastAsiaTheme="minorEastAsia" w:hAnsi="Times New Roman" w:cs="Times New Roman"/>
        </w:rPr>
      </w:pPr>
    </w:p>
    <w:p w14:paraId="2C8A37C9" w14:textId="77777777" w:rsidR="00F4706F" w:rsidDel="001055C4" w:rsidRDefault="00F4706F" w:rsidP="00BF13B0">
      <w:pPr>
        <w:rPr>
          <w:del w:id="113" w:author="Jacopo Passariello" w:date="2023-02-05T14:48:00Z"/>
          <w:rFonts w:ascii="Times New Roman" w:eastAsiaTheme="minorEastAsia" w:hAnsi="Times New Roman" w:cs="Times New Roman"/>
        </w:rPr>
      </w:pPr>
    </w:p>
    <w:p w14:paraId="660D985A" w14:textId="77777777" w:rsidR="00F4706F" w:rsidDel="001055C4" w:rsidRDefault="00F4706F" w:rsidP="00BF13B0">
      <w:pPr>
        <w:rPr>
          <w:del w:id="114" w:author="Jacopo Passariello" w:date="2023-02-05T14:48:00Z"/>
          <w:rFonts w:ascii="Times New Roman" w:eastAsiaTheme="minorEastAsia" w:hAnsi="Times New Roman" w:cs="Times New Roman"/>
        </w:rPr>
      </w:pPr>
    </w:p>
    <w:p w14:paraId="70D912BA" w14:textId="77777777" w:rsidR="00F4706F" w:rsidDel="001055C4" w:rsidRDefault="00F4706F" w:rsidP="00BF13B0">
      <w:pPr>
        <w:rPr>
          <w:del w:id="115" w:author="Jacopo Passariello" w:date="2023-02-05T14:48:00Z"/>
          <w:rFonts w:ascii="Times New Roman" w:eastAsiaTheme="minorEastAsia" w:hAnsi="Times New Roman" w:cs="Times New Roman"/>
        </w:rPr>
      </w:pPr>
    </w:p>
    <w:p w14:paraId="1A4F325B" w14:textId="0A5F249F" w:rsidR="009C2632" w:rsidRPr="00BF13B0" w:rsidRDefault="0008402D" w:rsidP="00BF13B0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</w:rPr>
        <w:t>2.</w:t>
      </w:r>
      <w:r w:rsidR="00F90E79">
        <w:rPr>
          <w:rFonts w:ascii="Times New Roman" w:eastAsiaTheme="minorEastAsia" w:hAnsi="Times New Roman" w:cs="Times New Roman"/>
        </w:rPr>
        <w:t xml:space="preserve">Business rules </w:t>
      </w:r>
      <w:r w:rsidR="00F90E79">
        <w:rPr>
          <w:rFonts w:ascii="Times New Roman" w:eastAsiaTheme="minorEastAsia" w:hAnsi="Times New Roman" w:cs="Times New Roman"/>
          <w:b/>
          <w:bCs/>
        </w:rPr>
        <w:t>non descrittive: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462FA7" w14:paraId="2FB89DB3" w14:textId="77777777" w:rsidTr="00462FA7">
        <w:tc>
          <w:tcPr>
            <w:tcW w:w="9634" w:type="dxa"/>
          </w:tcPr>
          <w:p w14:paraId="1B91B3F9" w14:textId="180BF04B" w:rsidR="00462FA7" w:rsidRPr="00BF13B0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Integrità sui Dati</w:t>
            </w:r>
            <w:r w:rsidR="006E48E8">
              <w:rPr>
                <w:rFonts w:ascii="Times New Roman" w:eastAsiaTheme="minorEastAsia" w:hAnsi="Times New Roman" w:cs="Times New Roman"/>
              </w:rPr>
              <w:t>:</w:t>
            </w:r>
          </w:p>
        </w:tc>
      </w:tr>
      <w:tr w:rsidR="00462FA7" w14:paraId="44F1C785" w14:textId="77777777" w:rsidTr="00462FA7">
        <w:tc>
          <w:tcPr>
            <w:tcW w:w="9634" w:type="dxa"/>
          </w:tcPr>
          <w:p w14:paraId="5886ACB9" w14:textId="4328BA34" w:rsidR="00462FA7" w:rsidRPr="00172777" w:rsidRDefault="00462FA7" w:rsidP="00172777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16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>Un “lotto materiali” può essere distribuito su molteplici sedi, la quantità di materiale assegnata ad una sede è indicata dall’attributo di relazione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 w:rsidRPr="00172777">
              <w:rPr>
                <w:rFonts w:ascii="Times New Roman" w:eastAsiaTheme="minorEastAsia" w:hAnsi="Times New Roman" w:cs="Times New Roman"/>
              </w:rPr>
              <w:t>”</w:t>
            </w:r>
            <w:r w:rsidR="006E48E8">
              <w:rPr>
                <w:rFonts w:ascii="Times New Roman" w:eastAsiaTheme="minorEastAsia" w:hAnsi="Times New Roman" w:cs="Times New Roman"/>
              </w:rPr>
              <w:t>.</w:t>
            </w:r>
          </w:p>
        </w:tc>
      </w:tr>
      <w:tr w:rsidR="00462FA7" w:rsidDel="000B46F2" w14:paraId="39C978F1" w14:textId="3965F3AE" w:rsidTr="00462FA7">
        <w:trPr>
          <w:del w:id="117" w:author="Jacopo Passariello" w:date="2023-02-05T14:49:00Z"/>
        </w:trPr>
        <w:tc>
          <w:tcPr>
            <w:tcW w:w="9634" w:type="dxa"/>
          </w:tcPr>
          <w:p w14:paraId="0A800034" w14:textId="4585CF13" w:rsidR="00462FA7" w:rsidRPr="00172777" w:rsidDel="000B46F2" w:rsidRDefault="00462FA7" w:rsidP="00172777">
            <w:pPr>
              <w:rPr>
                <w:del w:id="118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19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2.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essere capocantiere (capoufficio) di molteplici cantieri (uffici).</w:delText>
              </w:r>
            </w:del>
          </w:p>
        </w:tc>
      </w:tr>
      <w:tr w:rsidR="00462FA7" w:rsidDel="000B46F2" w14:paraId="441EF1B5" w14:textId="315E6A26" w:rsidTr="00462FA7">
        <w:trPr>
          <w:del w:id="120" w:author="Jacopo Passariello" w:date="2023-02-05T14:49:00Z"/>
        </w:trPr>
        <w:tc>
          <w:tcPr>
            <w:tcW w:w="9634" w:type="dxa"/>
          </w:tcPr>
          <w:p w14:paraId="01319816" w14:textId="2178C65C" w:rsidR="00462FA7" w:rsidRPr="00172777" w:rsidDel="000B46F2" w:rsidRDefault="00462FA7" w:rsidP="00172777">
            <w:pPr>
              <w:rPr>
                <w:del w:id="121" w:author="Jacopo Passariello" w:date="2023-02-05T14:49:00Z"/>
                <w:rFonts w:ascii="Times New Roman" w:eastAsiaTheme="minorEastAsia" w:hAnsi="Times New Roman" w:cs="Times New Roman"/>
                <w:b/>
                <w:bCs/>
              </w:rPr>
            </w:pPr>
            <w:del w:id="122" w:author="Jacopo Passariello" w:date="2023-02-05T14:49:00Z">
              <w:r w:rsidDel="000B46F2">
                <w:rPr>
                  <w:rFonts w:ascii="Times New Roman" w:eastAsiaTheme="minorEastAsia" w:hAnsi="Times New Roman" w:cs="Times New Roman"/>
                </w:rPr>
                <w:delText xml:space="preserve">3. </w:delText>
              </w:r>
              <w:r w:rsidRPr="00172777" w:rsidDel="000B46F2">
                <w:rPr>
                  <w:rFonts w:ascii="Times New Roman" w:eastAsiaTheme="minorEastAsia" w:hAnsi="Times New Roman" w:cs="Times New Roman"/>
                </w:rPr>
                <w:delText>Un lavoratore (impiegato) può lavorare su molteplici cantieri (uffici) ed avere quindi molteplici capicantiere (capiufficio)</w:delText>
              </w:r>
              <w:r w:rsidDel="000B46F2">
                <w:rPr>
                  <w:rFonts w:ascii="Times New Roman" w:eastAsiaTheme="minorEastAsia" w:hAnsi="Times New Roman" w:cs="Times New Roman"/>
                </w:rPr>
                <w:delText>.</w:delText>
              </w:r>
            </w:del>
          </w:p>
        </w:tc>
      </w:tr>
      <w:tr w:rsidR="00462FA7" w14:paraId="6DEEBF00" w14:textId="77777777" w:rsidTr="00462FA7">
        <w:tc>
          <w:tcPr>
            <w:tcW w:w="9634" w:type="dxa"/>
          </w:tcPr>
          <w:p w14:paraId="722B8B89" w14:textId="7A225FB2" w:rsidR="00462FA7" w:rsidRPr="00172777" w:rsidRDefault="000B46F2" w:rsidP="00F90E79">
            <w:pPr>
              <w:rPr>
                <w:rFonts w:ascii="Times New Roman" w:eastAsiaTheme="minorEastAsia" w:hAnsi="Times New Roman" w:cs="Times New Roman"/>
              </w:rPr>
            </w:pPr>
            <w:ins w:id="123" w:author="Jacopo Passariello" w:date="2023-02-05T14:49:00Z">
              <w:r w:rsidRPr="000B46F2">
                <w:rPr>
                  <w:rFonts w:ascii="Times New Roman" w:eastAsiaTheme="minorEastAsia" w:hAnsi="Times New Roman" w:cs="Times New Roman"/>
                  <w:b/>
                  <w:bCs/>
                  <w:rPrChange w:id="124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t>2</w:t>
              </w:r>
            </w:ins>
            <w:del w:id="125" w:author="Jacopo Passariello" w:date="2023-02-05T14:49:00Z">
              <w:r w:rsidR="00462FA7" w:rsidRPr="000B46F2" w:rsidDel="000B46F2">
                <w:rPr>
                  <w:rFonts w:ascii="Times New Roman" w:eastAsiaTheme="minorEastAsia" w:hAnsi="Times New Roman" w:cs="Times New Roman"/>
                  <w:b/>
                  <w:bCs/>
                  <w:rPrChange w:id="126" w:author="Jacopo Passariello" w:date="2023-02-05T14:50:00Z">
                    <w:rPr>
                      <w:rFonts w:ascii="Times New Roman" w:eastAsiaTheme="minorEastAsia" w:hAnsi="Times New Roman" w:cs="Times New Roman"/>
                    </w:rPr>
                  </w:rPrChange>
                </w:rPr>
                <w:delText>4</w:delText>
              </w:r>
            </w:del>
            <w:r w:rsidR="00462FA7" w:rsidRPr="000B46F2">
              <w:rPr>
                <w:rFonts w:ascii="Times New Roman" w:eastAsiaTheme="minorEastAsia" w:hAnsi="Times New Roman" w:cs="Times New Roman"/>
                <w:b/>
                <w:bCs/>
                <w:rPrChange w:id="127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.</w:t>
            </w:r>
            <w:r w:rsidR="00462FA7">
              <w:rPr>
                <w:rFonts w:ascii="Times New Roman" w:eastAsiaTheme="minorEastAsia" w:hAnsi="Times New Roman" w:cs="Times New Roman"/>
              </w:rPr>
              <w:t xml:space="preserve"> L’attributo di relazione “Utilizzo” della relazione “Assegnazione Veicolo” specifica come sta venendo usato il veicolo: auto aziendale o furgone trasporto merci.</w:t>
            </w:r>
          </w:p>
        </w:tc>
      </w:tr>
      <w:tr w:rsidR="00462FA7" w14:paraId="44322F5D" w14:textId="77777777" w:rsidTr="00462FA7">
        <w:tc>
          <w:tcPr>
            <w:tcW w:w="9634" w:type="dxa"/>
          </w:tcPr>
          <w:p w14:paraId="7B2249F3" w14:textId="448C71B2" w:rsidR="00462FA7" w:rsidRPr="00A80E2D" w:rsidRDefault="00462FA7" w:rsidP="00F90E79">
            <w:pPr>
              <w:rPr>
                <w:rFonts w:ascii="Times New Roman" w:eastAsiaTheme="minorEastAsia" w:hAnsi="Times New Roman" w:cs="Times New Roman"/>
              </w:rPr>
            </w:pPr>
            <w:del w:id="128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5</w:delText>
              </w:r>
            </w:del>
            <w:ins w:id="129" w:author="Jacopo Passariello" w:date="2023-02-05T14:50:00Z">
              <w:r w:rsidR="000B46F2">
                <w:rPr>
                  <w:rFonts w:ascii="Times New Roman" w:eastAsiaTheme="minorEastAsia" w:hAnsi="Times New Roman" w:cs="Times New Roman"/>
                  <w:b/>
                  <w:bCs/>
                </w:rPr>
                <w:t>3.</w:t>
              </w:r>
            </w:ins>
            <w:del w:id="130" w:author="Jacopo Passariello" w:date="2023-02-05T14:50:00Z">
              <w:r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.</w:delText>
              </w:r>
            </w:del>
            <w:r>
              <w:rPr>
                <w:rFonts w:ascii="Times New Roman" w:eastAsiaTheme="minorEastAsia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</w:rPr>
              <w:t>L’attributo “Quantità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 Assegnata</w:t>
            </w:r>
            <w:r>
              <w:rPr>
                <w:rFonts w:ascii="Times New Roman" w:eastAsiaTheme="minorEastAsia" w:hAnsi="Times New Roman" w:cs="Times New Roman"/>
              </w:rPr>
              <w:t>” della relazione “Assegnazione Materiali” non può essere più grande dell’attributo “Quantità Rimasta”.</w:t>
            </w:r>
          </w:p>
        </w:tc>
      </w:tr>
      <w:tr w:rsidR="00462FA7" w14:paraId="01458C52" w14:textId="77777777" w:rsidTr="00462FA7">
        <w:tc>
          <w:tcPr>
            <w:tcW w:w="9634" w:type="dxa"/>
          </w:tcPr>
          <w:p w14:paraId="44DF2600" w14:textId="2ED12D9C" w:rsidR="00462FA7" w:rsidRPr="00F64DBD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1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4</w:t>
              </w:r>
            </w:ins>
            <w:del w:id="132" w:author="Jacopo Passariello" w:date="2023-02-05T14:50:00Z">
              <w:r w:rsidR="00462FA7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6</w:delText>
              </w:r>
            </w:del>
            <w:r w:rsidR="00462FA7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462FA7">
              <w:rPr>
                <w:rFonts w:ascii="Times New Roman" w:eastAsiaTheme="minorEastAsia" w:hAnsi="Times New Roman" w:cs="Times New Roman"/>
              </w:rPr>
              <w:t>L’entità “Sede” deve avere almeno una specializzazione in “Ufficio”, una in “Magazzino” ed una in “Cantiere”.</w:t>
            </w:r>
          </w:p>
        </w:tc>
      </w:tr>
      <w:tr w:rsidR="00F4706F" w14:paraId="59E53743" w14:textId="77777777" w:rsidTr="00462FA7">
        <w:tc>
          <w:tcPr>
            <w:tcW w:w="9634" w:type="dxa"/>
          </w:tcPr>
          <w:p w14:paraId="07942893" w14:textId="302CFCAA" w:rsidR="00F4706F" w:rsidRPr="00F4706F" w:rsidRDefault="000B46F2" w:rsidP="00F64DBD">
            <w:pPr>
              <w:tabs>
                <w:tab w:val="left" w:pos="3782"/>
              </w:tabs>
              <w:rPr>
                <w:rFonts w:ascii="Times New Roman" w:eastAsiaTheme="minorEastAsia" w:hAnsi="Times New Roman" w:cs="Times New Roman"/>
              </w:rPr>
            </w:pPr>
            <w:ins w:id="133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>5</w:t>
              </w:r>
            </w:ins>
            <w:del w:id="134" w:author="Jacopo Passariello" w:date="2023-02-05T14:50:00Z">
              <w:r w:rsidR="00F4706F" w:rsidDel="000B46F2">
                <w:rPr>
                  <w:rFonts w:ascii="Times New Roman" w:eastAsiaTheme="minorEastAsia" w:hAnsi="Times New Roman" w:cs="Times New Roman"/>
                  <w:b/>
                  <w:bCs/>
                </w:rPr>
                <w:delText>7</w:delText>
              </w:r>
            </w:del>
            <w:r w:rsidR="00F4706F">
              <w:rPr>
                <w:rFonts w:ascii="Times New Roman" w:eastAsiaTheme="minorEastAsia" w:hAnsi="Times New Roman" w:cs="Times New Roman"/>
                <w:b/>
                <w:bCs/>
              </w:rPr>
              <w:t xml:space="preserve">. </w:t>
            </w:r>
            <w:r w:rsidR="00F4706F">
              <w:rPr>
                <w:rFonts w:ascii="Times New Roman" w:eastAsiaTheme="minorEastAsia" w:hAnsi="Times New Roman" w:cs="Times New Roman"/>
              </w:rPr>
              <w:t xml:space="preserve">L’entità “Macchinario” può essere associata </w:t>
            </w:r>
            <w:r w:rsidR="006E48E8">
              <w:rPr>
                <w:rFonts w:ascii="Times New Roman" w:eastAsiaTheme="minorEastAsia" w:hAnsi="Times New Roman" w:cs="Times New Roman"/>
              </w:rPr>
              <w:t xml:space="preserve">solo </w:t>
            </w:r>
            <w:r w:rsidR="00F4706F">
              <w:rPr>
                <w:rFonts w:ascii="Times New Roman" w:eastAsiaTheme="minorEastAsia" w:hAnsi="Times New Roman" w:cs="Times New Roman"/>
              </w:rPr>
              <w:t>ad un Cantiere o ad un Magazzino.</w:t>
            </w:r>
          </w:p>
        </w:tc>
      </w:tr>
      <w:tr w:rsidR="000B46F2" w14:paraId="1CCF70AF" w14:textId="77777777" w:rsidTr="00462FA7">
        <w:trPr>
          <w:ins w:id="135" w:author="Jacopo Passariello" w:date="2023-02-05T14:50:00Z"/>
        </w:trPr>
        <w:tc>
          <w:tcPr>
            <w:tcW w:w="9634" w:type="dxa"/>
          </w:tcPr>
          <w:p w14:paraId="1A5DD560" w14:textId="18E53CB4" w:rsidR="000B46F2" w:rsidRPr="000B46F2" w:rsidRDefault="000B46F2" w:rsidP="00F64DBD">
            <w:pPr>
              <w:tabs>
                <w:tab w:val="left" w:pos="3782"/>
              </w:tabs>
              <w:rPr>
                <w:ins w:id="136" w:author="Jacopo Passariello" w:date="2023-02-05T14:50:00Z"/>
                <w:rFonts w:ascii="Times New Roman" w:eastAsiaTheme="minorEastAsia" w:hAnsi="Times New Roman" w:cs="Times New Roman"/>
                <w:rPrChange w:id="137" w:author="Jacopo Passariello" w:date="2023-02-05T14:50:00Z">
                  <w:rPr>
                    <w:ins w:id="138" w:author="Jacopo Passariello" w:date="2023-02-05T14:50:00Z"/>
                    <w:rFonts w:ascii="Times New Roman" w:eastAsiaTheme="minorEastAsia" w:hAnsi="Times New Roman" w:cs="Times New Roman"/>
                    <w:b/>
                    <w:bCs/>
                  </w:rPr>
                </w:rPrChange>
              </w:rPr>
            </w:pPr>
            <w:ins w:id="139" w:author="Jacopo Passariello" w:date="2023-02-05T14:50:00Z">
              <w:r>
                <w:rPr>
                  <w:rFonts w:ascii="Times New Roman" w:eastAsiaTheme="minorEastAsia" w:hAnsi="Times New Roman" w:cs="Times New Roman"/>
                  <w:b/>
                  <w:bCs/>
                </w:rPr>
                <w:t xml:space="preserve">6. </w:t>
              </w:r>
              <w:r>
                <w:rPr>
                  <w:rFonts w:ascii="Times New Roman" w:eastAsiaTheme="minorEastAsia" w:hAnsi="Times New Roman" w:cs="Times New Roman"/>
                </w:rPr>
                <w:t>Ogni “Sede” deve avere uno e un solo dipendente che ha come ruolo “Capo Sede”.</w:t>
              </w:r>
            </w:ins>
          </w:p>
        </w:tc>
      </w:tr>
      <w:tr w:rsidR="000B6321" w:rsidDel="000B6321" w14:paraId="4CC3CD90" w14:textId="6F4D5AFD" w:rsidTr="00462FA7">
        <w:trPr>
          <w:del w:id="140" w:author="Jacopo Passariello" w:date="2023-02-05T14:35:00Z"/>
        </w:trPr>
        <w:tc>
          <w:tcPr>
            <w:tcW w:w="9634" w:type="dxa"/>
          </w:tcPr>
          <w:p w14:paraId="5C3A89C2" w14:textId="23CFA082" w:rsidR="000B6321" w:rsidRPr="00F4706F" w:rsidDel="000B6321" w:rsidRDefault="000B6321" w:rsidP="000B6321">
            <w:pPr>
              <w:tabs>
                <w:tab w:val="left" w:pos="3782"/>
              </w:tabs>
              <w:rPr>
                <w:del w:id="141" w:author="Jacopo Passariello" w:date="2023-02-05T14:35:00Z"/>
                <w:rFonts w:ascii="Times New Roman" w:eastAsiaTheme="minorEastAsia" w:hAnsi="Times New Roman" w:cs="Times New Roman"/>
              </w:rPr>
            </w:pPr>
            <w:del w:id="142" w:author="Jacopo Passariello" w:date="2023-02-05T14:35:00Z">
              <w:r w:rsidDel="000B6321">
                <w:rPr>
                  <w:rFonts w:ascii="Times New Roman" w:eastAsiaTheme="minorEastAsia" w:hAnsi="Times New Roman" w:cs="Times New Roman"/>
                  <w:b/>
                  <w:bCs/>
                </w:rPr>
                <w:delText xml:space="preserve">8. </w:delText>
              </w:r>
              <w:r w:rsidDel="000B6321">
                <w:rPr>
                  <w:rFonts w:ascii="Times New Roman" w:eastAsiaTheme="minorEastAsia" w:hAnsi="Times New Roman" w:cs="Times New Roman"/>
                </w:rPr>
                <w:delText xml:space="preserve">Una sede lavorativa può avere un unico capo. </w:delText>
              </w:r>
            </w:del>
          </w:p>
        </w:tc>
      </w:tr>
    </w:tbl>
    <w:p w14:paraId="4B3393F8" w14:textId="70B71A25" w:rsidR="00555A66" w:rsidRDefault="00555A66" w:rsidP="00555A66">
      <w:pPr>
        <w:rPr>
          <w:rFonts w:ascii="Times New Roman" w:eastAsiaTheme="minorEastAsia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62FA7" w14:paraId="42CEA198" w14:textId="77777777" w:rsidTr="00462FA7">
        <w:tc>
          <w:tcPr>
            <w:tcW w:w="9628" w:type="dxa"/>
          </w:tcPr>
          <w:p w14:paraId="7233A85B" w14:textId="063A30F6" w:rsidR="00462FA7" w:rsidRDefault="00462FA7" w:rsidP="00555A6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Vincoli di Derivazione Dati:</w:t>
            </w:r>
          </w:p>
        </w:tc>
      </w:tr>
      <w:tr w:rsidR="00462FA7" w14:paraId="6310DF53" w14:textId="77777777" w:rsidTr="00462FA7">
        <w:tc>
          <w:tcPr>
            <w:tcW w:w="9628" w:type="dxa"/>
          </w:tcPr>
          <w:p w14:paraId="3C2F4DF8" w14:textId="1E75CEDC" w:rsidR="00462FA7" w:rsidRPr="00E53BCB" w:rsidDel="00E53BCB" w:rsidRDefault="00462FA7" w:rsidP="00555A66">
            <w:pPr>
              <w:rPr>
                <w:del w:id="143" w:author="Jacopo Passariello" w:date="2023-02-05T15:43:00Z"/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44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1.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La quantità </w:t>
            </w:r>
            <w:r>
              <w:rPr>
                <w:rFonts w:ascii="Times New Roman" w:eastAsiaTheme="minorEastAsia" w:hAnsi="Times New Roman" w:cs="Times New Roman"/>
              </w:rPr>
              <w:t xml:space="preserve">rimasta </w:t>
            </w:r>
            <w:r w:rsidRPr="00172777">
              <w:rPr>
                <w:rFonts w:ascii="Times New Roman" w:eastAsiaTheme="minorEastAsia" w:hAnsi="Times New Roman" w:cs="Times New Roman"/>
              </w:rPr>
              <w:t xml:space="preserve">di un “lotto materiali” è </w:t>
            </w:r>
            <w:del w:id="145" w:author="Jacopo Passariello" w:date="2023-02-05T15:43:00Z">
              <w:r w:rsidRPr="00172777" w:rsidDel="00E53BCB">
                <w:rPr>
                  <w:rFonts w:ascii="Times New Roman" w:eastAsiaTheme="minorEastAsia" w:hAnsi="Times New Roman" w:cs="Times New Roman"/>
                </w:rPr>
                <w:delText>d</w:delText>
              </w:r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erivata al momento </w:delText>
              </w:r>
            </w:del>
            <w:ins w:id="146" w:author="Jacopo Passariello" w:date="2023-02-05T15:43:00Z">
              <w:r w:rsidR="00E53BCB">
                <w:rPr>
                  <w:rFonts w:ascii="Times New Roman" w:eastAsiaTheme="minorEastAsia" w:hAnsi="Times New Roman" w:cs="Times New Roman"/>
                </w:rPr>
                <w:t>derivabile nel s</w:t>
              </w:r>
            </w:ins>
            <w:del w:id="147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>dell’assegnazione di un lotto nel s</w:delText>
              </w:r>
            </w:del>
            <w:r w:rsidR="006E48E8">
              <w:rPr>
                <w:rFonts w:ascii="Times New Roman" w:eastAsiaTheme="minorEastAsia" w:hAnsi="Times New Roman" w:cs="Times New Roman"/>
              </w:rPr>
              <w:t>eguente modo:</w:t>
            </w:r>
            <w:del w:id="148" w:author="Jacopo Passariello" w:date="2023-02-05T15:43:00Z">
              <w:r w:rsidR="006E48E8" w:rsidDel="00E53BCB">
                <w:rPr>
                  <w:rFonts w:ascii="Times New Roman" w:eastAsiaTheme="minorEastAsia" w:hAnsi="Times New Roman" w:cs="Times New Roman"/>
                </w:rPr>
                <w:delText xml:space="preserve"> si sottrae al suo precedente valore il valore della quantità che sta venendo assegnata.</w:delText>
              </w:r>
            </w:del>
          </w:p>
          <w:p w14:paraId="288DA1CC" w14:textId="77777777" w:rsidR="00E53BCB" w:rsidRPr="00E53BCB" w:rsidRDefault="00E53BCB" w:rsidP="00555A66">
            <w:pPr>
              <w:rPr>
                <w:ins w:id="149" w:author="Jacopo Passariello" w:date="2023-02-05T15:43:00Z"/>
                <w:rFonts w:ascii="Times New Roman" w:eastAsiaTheme="minorEastAsia" w:hAnsi="Times New Roman" w:cs="Times New Roman"/>
              </w:rPr>
            </w:pPr>
          </w:p>
          <w:p w14:paraId="0C1A2BD9" w14:textId="302A56B4" w:rsidR="006E48E8" w:rsidRDefault="00000000" w:rsidP="00555A66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ins w:id="150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ins>
                    </m:r>
                  </m:sub>
                </m:sSub>
                <m:r>
                  <w:ins w:id="153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ins>
                </m:r>
                <m:sSub>
                  <m:sSubPr>
                    <m:ctrlPr>
                      <w:ins w:id="154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5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5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totale</m:t>
                      </w:ins>
                    </m:r>
                  </m:sub>
                </m:sSub>
                <m:r>
                  <w:ins w:id="157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-∑</m:t>
                  </w:ins>
                </m:r>
                <m:sSub>
                  <m:sSubPr>
                    <m:ctrlPr>
                      <w:ins w:id="158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ins>
                    </m:ctrlPr>
                  </m:sSubPr>
                  <m:e>
                    <m:r>
                      <w:ins w:id="159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ins>
                    </m:r>
                  </m:e>
                  <m:sub>
                    <m:r>
                      <w:ins w:id="16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ins>
                    </m:r>
                  </m:sub>
                </m:sSub>
                <m:sSub>
                  <m:sSubPr>
                    <m:ctrlPr>
                      <w:del w:id="161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2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3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4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=</m:t>
                  </w:del>
                </m:r>
                <m:sSub>
                  <m:sSubPr>
                    <m:ctrlPr>
                      <w:del w:id="165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66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67" w:author="Jacopo Passariello" w:date="2023-02-05T15:42:00Z">
                        <w:rPr>
                          <w:rFonts w:ascii="Cambria Math" w:eastAsiaTheme="minorEastAsia" w:hAnsi="Cambria Math" w:cs="Times New Roman"/>
                        </w:rPr>
                        <m:t>rimasta</m:t>
                      </w:del>
                    </m:r>
                  </m:sub>
                </m:sSub>
                <m:r>
                  <w:del w:id="168" w:author="Jacopo Passariello" w:date="2023-02-05T15:43:00Z">
                    <w:rPr>
                      <w:rFonts w:ascii="Cambria Math" w:eastAsiaTheme="minorEastAsia" w:hAnsi="Cambria Math" w:cs="Times New Roman"/>
                    </w:rPr>
                    <m:t>-</m:t>
                  </w:del>
                </m:r>
                <m:sSub>
                  <m:sSubPr>
                    <m:ctrlPr>
                      <w:del w:id="169" w:author="Jacopo Passariello" w:date="2023-02-05T15:43:00Z">
                        <w:rPr>
                          <w:rFonts w:ascii="Cambria Math" w:eastAsiaTheme="minorEastAsia" w:hAnsi="Cambria Math" w:cs="Times New Roman"/>
                          <w:i/>
                        </w:rPr>
                      </w:del>
                    </m:ctrlPr>
                  </m:sSubPr>
                  <m:e>
                    <m:r>
                      <w:del w:id="170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Q</m:t>
                      </w:del>
                    </m:r>
                  </m:e>
                  <m:sub>
                    <m:r>
                      <w:del w:id="171" w:author="Jacopo Passariello" w:date="2023-02-05T15:43:00Z">
                        <w:rPr>
                          <w:rFonts w:ascii="Cambria Math" w:eastAsiaTheme="minorEastAsia" w:hAnsi="Cambria Math" w:cs="Times New Roman"/>
                        </w:rPr>
                        <m:t>assegnata</m:t>
                      </w:del>
                    </m:r>
                  </m:sub>
                </m:sSub>
              </m:oMath>
            </m:oMathPara>
          </w:p>
        </w:tc>
      </w:tr>
      <w:tr w:rsidR="00462FA7" w14:paraId="53622F34" w14:textId="77777777" w:rsidTr="00462FA7">
        <w:tc>
          <w:tcPr>
            <w:tcW w:w="9628" w:type="dxa"/>
          </w:tcPr>
          <w:p w14:paraId="40CC924E" w14:textId="77777777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 w:rsidRPr="000B46F2">
              <w:rPr>
                <w:rFonts w:ascii="Times New Roman" w:eastAsiaTheme="minorEastAsia" w:hAnsi="Times New Roman" w:cs="Times New Roman"/>
                <w:b/>
                <w:bCs/>
                <w:rPrChange w:id="172" w:author="Jacopo Passariello" w:date="2023-02-05T14:50:00Z">
                  <w:rPr>
                    <w:rFonts w:ascii="Times New Roman" w:eastAsiaTheme="minorEastAsia" w:hAnsi="Times New Roman" w:cs="Times New Roman"/>
                  </w:rPr>
                </w:rPrChange>
              </w:rPr>
              <w:t>2.</w:t>
            </w:r>
            <w:r>
              <w:rPr>
                <w:rFonts w:ascii="Times New Roman" w:eastAsiaTheme="minorEastAsia" w:hAnsi="Times New Roman" w:cs="Times New Roman"/>
              </w:rPr>
              <w:t xml:space="preserve"> La retribuzione di un dipendente è calcolata mediante la formula:</w:t>
            </w:r>
          </w:p>
          <w:p w14:paraId="19545589" w14:textId="057AD700" w:rsidR="00462FA7" w:rsidRDefault="00462FA7" w:rsidP="00462FA7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ins w:id="173" w:author="Jacopo Passariello" w:date="2023-02-05T15:44:00Z">
                  <w:rPr>
                    <w:rFonts w:ascii="Cambria Math" w:eastAsiaTheme="minorEastAsia" w:hAnsi="Cambria Math" w:cs="Times New Roman"/>
                  </w:rPr>
                  <m:t xml:space="preserve">                                                               </m:t>
                </w:ins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tot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oraria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ore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)+Bonus</m:t>
              </m:r>
            </m:oMath>
          </w:p>
        </w:tc>
      </w:tr>
    </w:tbl>
    <w:p w14:paraId="3B72E3CB" w14:textId="7F0CA3DA" w:rsidR="00462FA7" w:rsidDel="00497CCA" w:rsidRDefault="00462FA7" w:rsidP="00555A66">
      <w:pPr>
        <w:rPr>
          <w:del w:id="174" w:author="Jacopo Passariello" w:date="2023-02-05T18:25:00Z"/>
          <w:rFonts w:ascii="Times New Roman" w:eastAsiaTheme="minorEastAsia" w:hAnsi="Times New Roman" w:cs="Times New Roman"/>
        </w:rPr>
      </w:pPr>
    </w:p>
    <w:p w14:paraId="24D8B545" w14:textId="3F81B7EF" w:rsidR="00555A66" w:rsidRPr="006E48E8" w:rsidRDefault="006E48E8" w:rsidP="00555A6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Operazioni di Lettura:</w:t>
      </w:r>
    </w:p>
    <w:p w14:paraId="33A55214" w14:textId="59DCC518" w:rsidR="00555A66" w:rsidRPr="00137D49" w:rsidRDefault="00555A66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veicoli la cui assicurazione scade </w:t>
      </w:r>
      <w:del w:id="175" w:author="Jacopo Passariello" w:date="2023-02-05T14:51:00Z">
        <w:r w:rsidDel="000B46F2">
          <w:rPr>
            <w:rFonts w:ascii="Times New Roman" w:eastAsiaTheme="minorEastAsia" w:hAnsi="Times New Roman" w:cs="Times New Roman"/>
          </w:rPr>
          <w:delText>nel 2023</w:delText>
        </w:r>
      </w:del>
      <w:ins w:id="176" w:author="Jacopo Passariello" w:date="2023-02-05T14:51:00Z">
        <w:r w:rsidR="000B46F2">
          <w:rPr>
            <w:rFonts w:ascii="Times New Roman" w:eastAsiaTheme="minorEastAsia" w:hAnsi="Times New Roman" w:cs="Times New Roman"/>
          </w:rPr>
          <w:t xml:space="preserve">entro </w:t>
        </w:r>
      </w:ins>
      <w:ins w:id="177" w:author="Jacopo Passariello" w:date="2023-02-05T14:54:00Z">
        <w:r w:rsidR="000B46F2">
          <w:rPr>
            <w:rFonts w:ascii="Times New Roman" w:eastAsiaTheme="minorEastAsia" w:hAnsi="Times New Roman" w:cs="Times New Roman"/>
          </w:rPr>
          <w:t>quest’anno o che sia già scaduta</w:t>
        </w:r>
      </w:ins>
      <w:r>
        <w:rPr>
          <w:rFonts w:ascii="Times New Roman" w:eastAsiaTheme="minorEastAsia" w:hAnsi="Times New Roman" w:cs="Times New Roman"/>
        </w:rPr>
        <w:t xml:space="preserve"> </w:t>
      </w:r>
      <w:del w:id="178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o che sono stati acquistati </w:delText>
        </w:r>
      </w:del>
      <w:del w:id="179" w:author="Jacopo Passariello" w:date="2023-02-05T14:51:00Z">
        <w:r w:rsidR="00952182" w:rsidDel="000B46F2">
          <w:rPr>
            <w:rFonts w:ascii="Times New Roman" w:eastAsiaTheme="minorEastAsia" w:hAnsi="Times New Roman" w:cs="Times New Roman"/>
          </w:rPr>
          <w:delText>nel 2023</w:delText>
        </w:r>
      </w:del>
      <w:del w:id="180" w:author="Jacopo Passariello" w:date="2023-02-05T14:54:00Z">
        <w:r w:rsidR="00952182" w:rsidDel="000B46F2">
          <w:rPr>
            <w:rFonts w:ascii="Times New Roman" w:eastAsiaTheme="minorEastAsia" w:hAnsi="Times New Roman" w:cs="Times New Roman"/>
          </w:rPr>
          <w:delText xml:space="preserve"> </w:delText>
        </w:r>
      </w:del>
      <w:r w:rsidR="00952182">
        <w:rPr>
          <w:rFonts w:ascii="Times New Roman" w:eastAsiaTheme="minorEastAsia" w:hAnsi="Times New Roman" w:cs="Times New Roman"/>
        </w:rPr>
        <w:t>e</w:t>
      </w:r>
      <w:r>
        <w:rPr>
          <w:rFonts w:ascii="Times New Roman" w:eastAsiaTheme="minorEastAsia" w:hAnsi="Times New Roman" w:cs="Times New Roman"/>
        </w:rPr>
        <w:t xml:space="preserve"> che hanno un guidatore</w:t>
      </w:r>
      <w:r w:rsidR="003A3655">
        <w:rPr>
          <w:rFonts w:ascii="Times New Roman" w:eastAsiaTheme="minorEastAsia" w:hAnsi="Times New Roman" w:cs="Times New Roman"/>
        </w:rPr>
        <w:t xml:space="preserve"> (Targa, Scadenza,</w:t>
      </w:r>
      <w:r w:rsidR="00952182">
        <w:rPr>
          <w:rFonts w:ascii="Times New Roman" w:eastAsiaTheme="minorEastAsia" w:hAnsi="Times New Roman" w:cs="Times New Roman"/>
        </w:rPr>
        <w:t xml:space="preserve"> Data di Acquisto,</w:t>
      </w:r>
      <w:r w:rsidR="003A3655">
        <w:rPr>
          <w:rFonts w:ascii="Times New Roman" w:eastAsiaTheme="minorEastAsia" w:hAnsi="Times New Roman" w:cs="Times New Roman"/>
        </w:rPr>
        <w:t xml:space="preserve"> CF Guidatore).</w:t>
      </w:r>
      <w:r>
        <w:rPr>
          <w:rFonts w:ascii="Times New Roman" w:eastAsiaTheme="minorEastAsia" w:hAnsi="Times New Roman" w:cs="Times New Roman"/>
        </w:rPr>
        <w:t xml:space="preserve"> (Op.1)</w:t>
      </w:r>
    </w:p>
    <w:p w14:paraId="639C78D0" w14:textId="73ABFCA3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8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</w:t>
        </w:r>
      </w:ins>
      <w:del w:id="182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del w:id="183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 cantieri</w:delText>
        </w:r>
      </w:del>
      <w:ins w:id="184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le sedi</w:t>
        </w:r>
      </w:ins>
      <w:r w:rsidR="00952182">
        <w:rPr>
          <w:rFonts w:ascii="Times New Roman" w:eastAsiaTheme="minorEastAsia" w:hAnsi="Times New Roman" w:cs="Times New Roman"/>
        </w:rPr>
        <w:t xml:space="preserve"> a</w:t>
      </w:r>
      <w:ins w:id="185" w:author="Jacopo Passariello" w:date="2023-02-05T16:30:00Z">
        <w:r w:rsidR="009F765C">
          <w:rPr>
            <w:rFonts w:ascii="Times New Roman" w:eastAsiaTheme="minorEastAsia" w:hAnsi="Times New Roman" w:cs="Times New Roman"/>
          </w:rPr>
          <w:t>lle</w:t>
        </w:r>
      </w:ins>
      <w:del w:id="186" w:author="Jacopo Passariello" w:date="2023-02-05T16:30:00Z">
        <w:r w:rsidR="00952182" w:rsidDel="009F765C">
          <w:rPr>
            <w:rFonts w:ascii="Times New Roman" w:eastAsiaTheme="minorEastAsia" w:hAnsi="Times New Roman" w:cs="Times New Roman"/>
          </w:rPr>
          <w:delText>i</w:delText>
        </w:r>
      </w:del>
      <w:r>
        <w:rPr>
          <w:rFonts w:ascii="Times New Roman" w:eastAsiaTheme="minorEastAsia" w:hAnsi="Times New Roman" w:cs="Times New Roman"/>
        </w:rPr>
        <w:t xml:space="preserve"> quali </w:t>
      </w:r>
      <w:del w:id="187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>sono assegnati</w:delText>
        </w:r>
        <w:r w:rsidDel="00DE1EB5">
          <w:rPr>
            <w:rFonts w:ascii="Times New Roman" w:eastAsiaTheme="minorEastAsia" w:hAnsi="Times New Roman" w:cs="Times New Roman"/>
          </w:rPr>
          <w:delText xml:space="preserve"> un</w:delText>
        </w:r>
        <w:r w:rsidR="006E48E8" w:rsidDel="00DE1EB5">
          <w:rPr>
            <w:rFonts w:ascii="Times New Roman" w:eastAsiaTheme="minorEastAsia" w:hAnsi="Times New Roman" w:cs="Times New Roman"/>
          </w:rPr>
          <w:delText>o o più veicoli</w:delText>
        </w:r>
      </w:del>
      <w:ins w:id="188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 veicolo</w:t>
        </w:r>
      </w:ins>
      <w:r w:rsidR="006E48E8">
        <w:rPr>
          <w:rFonts w:ascii="Times New Roman" w:eastAsiaTheme="minorEastAsia" w:hAnsi="Times New Roman" w:cs="Times New Roman"/>
        </w:rPr>
        <w:t xml:space="preserve"> (Indirizzo Sede)</w:t>
      </w:r>
      <w:ins w:id="189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. </w:t>
        </w:r>
      </w:ins>
      <w:del w:id="190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 </w:delText>
        </w:r>
      </w:del>
      <w:r>
        <w:rPr>
          <w:rFonts w:ascii="Times New Roman" w:eastAsiaTheme="minorEastAsia" w:hAnsi="Times New Roman" w:cs="Times New Roman"/>
        </w:rPr>
        <w:t>(Op.2)</w:t>
      </w:r>
    </w:p>
    <w:p w14:paraId="1F943893" w14:textId="5B9BFF8D" w:rsidR="00137D49" w:rsidRDefault="00137D49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</w:t>
      </w:r>
      <w:ins w:id="191" w:author="Jacopo Passariello" w:date="2023-02-05T16:36:00Z">
        <w:r w:rsidR="00A33397">
          <w:rPr>
            <w:rFonts w:ascii="Times New Roman" w:eastAsiaTheme="minorEastAsia" w:hAnsi="Times New Roman" w:cs="Times New Roman"/>
          </w:rPr>
          <w:t>e le sedi</w:t>
        </w:r>
      </w:ins>
      <w:del w:id="192" w:author="Jacopo Passariello" w:date="2023-02-05T15:02:00Z">
        <w:r w:rsidDel="008140F9">
          <w:rPr>
            <w:rFonts w:ascii="Times New Roman" w:eastAsiaTheme="minorEastAsia" w:hAnsi="Times New Roman" w:cs="Times New Roman"/>
          </w:rPr>
          <w:delText>e</w:delText>
        </w:r>
      </w:del>
      <w:del w:id="193" w:author="Jacopo Passariello" w:date="2023-02-05T16:36:00Z">
        <w:r w:rsidDel="00A33397">
          <w:rPr>
            <w:rFonts w:ascii="Times New Roman" w:eastAsiaTheme="minorEastAsia" w:hAnsi="Times New Roman" w:cs="Times New Roman"/>
          </w:rPr>
          <w:delText xml:space="preserve"> </w:delText>
        </w:r>
        <w:r w:rsidR="00952182" w:rsidDel="00A33397">
          <w:rPr>
            <w:rFonts w:ascii="Times New Roman" w:eastAsiaTheme="minorEastAsia" w:hAnsi="Times New Roman" w:cs="Times New Roman"/>
          </w:rPr>
          <w:delText>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ins w:id="194" w:author="Jacopo Passariello" w:date="2023-02-05T16:36:00Z">
        <w:r w:rsidR="00A33397">
          <w:rPr>
            <w:rFonts w:ascii="Times New Roman" w:eastAsiaTheme="minorEastAsia" w:hAnsi="Times New Roman" w:cs="Times New Roman"/>
          </w:rPr>
          <w:t>alle</w:t>
        </w:r>
      </w:ins>
      <w:del w:id="195" w:author="Jacopo Passariello" w:date="2023-02-05T16:36:00Z">
        <w:r w:rsidR="00952182" w:rsidDel="00A33397">
          <w:rPr>
            <w:rFonts w:ascii="Times New Roman" w:eastAsiaTheme="minorEastAsia" w:hAnsi="Times New Roman" w:cs="Times New Roman"/>
          </w:rPr>
          <w:delText>cantieri ai</w:delText>
        </w:r>
      </w:del>
      <w:r w:rsidR="0095218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quali</w:t>
      </w:r>
      <w:r w:rsidR="006E48E8">
        <w:rPr>
          <w:rFonts w:ascii="Times New Roman" w:eastAsiaTheme="minorEastAsia" w:hAnsi="Times New Roman" w:cs="Times New Roman"/>
        </w:rPr>
        <w:t xml:space="preserve"> </w:t>
      </w:r>
      <w:ins w:id="196" w:author="Jacopo Passariello" w:date="2023-02-05T15:57:00Z">
        <w:r w:rsidR="00DE1EB5">
          <w:rPr>
            <w:rFonts w:ascii="Times New Roman" w:eastAsiaTheme="minorEastAsia" w:hAnsi="Times New Roman" w:cs="Times New Roman"/>
          </w:rPr>
          <w:t>è assegnato almeno un</w:t>
        </w:r>
      </w:ins>
      <w:ins w:id="197" w:author="Jacopo Passariello" w:date="2023-02-05T16:31:00Z">
        <w:r w:rsidR="009F765C">
          <w:rPr>
            <w:rFonts w:ascii="Times New Roman" w:eastAsiaTheme="minorEastAsia" w:hAnsi="Times New Roman" w:cs="Times New Roman"/>
          </w:rPr>
          <w:t xml:space="preserve"> macchinario</w:t>
        </w:r>
      </w:ins>
      <w:ins w:id="198" w:author="Jacopo Passariello" w:date="2023-02-05T15:57:00Z">
        <w:r w:rsidR="00DE1EB5">
          <w:rPr>
            <w:rFonts w:ascii="Times New Roman" w:eastAsiaTheme="minorEastAsia" w:hAnsi="Times New Roman" w:cs="Times New Roman"/>
          </w:rPr>
          <w:t xml:space="preserve"> </w:t>
        </w:r>
      </w:ins>
      <w:del w:id="199" w:author="Jacopo Passariello" w:date="2023-02-05T15:57:00Z">
        <w:r w:rsidR="006E48E8" w:rsidDel="00DE1EB5">
          <w:rPr>
            <w:rFonts w:ascii="Times New Roman" w:eastAsiaTheme="minorEastAsia" w:hAnsi="Times New Roman" w:cs="Times New Roman"/>
          </w:rPr>
          <w:delText xml:space="preserve">sono assegnati uno o più macchinari </w:delText>
        </w:r>
      </w:del>
      <w:r w:rsidR="006E48E8">
        <w:rPr>
          <w:rFonts w:ascii="Times New Roman" w:eastAsiaTheme="minorEastAsia" w:hAnsi="Times New Roman" w:cs="Times New Roman"/>
        </w:rPr>
        <w:t>(Indirizzo Sede)</w:t>
      </w:r>
      <w:ins w:id="200" w:author="Jacopo Passariello" w:date="2023-02-05T15:57:00Z">
        <w:r w:rsidR="00DE1EB5">
          <w:rPr>
            <w:rFonts w:ascii="Times New Roman" w:eastAsiaTheme="minorEastAsia" w:hAnsi="Times New Roman" w:cs="Times New Roman"/>
          </w:rPr>
          <w:t>.</w:t>
        </w:r>
      </w:ins>
      <w:r>
        <w:rPr>
          <w:rFonts w:ascii="Times New Roman" w:eastAsiaTheme="minorEastAsia" w:hAnsi="Times New Roman" w:cs="Times New Roman"/>
        </w:rPr>
        <w:t xml:space="preserve"> (Op.3)</w:t>
      </w:r>
    </w:p>
    <w:p w14:paraId="024255EE" w14:textId="619622C5" w:rsidR="00137D49" w:rsidRPr="00137D49" w:rsidRDefault="00137D49" w:rsidP="00137D49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complessivo degli stipendi</w:t>
      </w:r>
      <w:r w:rsidR="006E48E8">
        <w:rPr>
          <w:rFonts w:ascii="Times New Roman" w:eastAsiaTheme="minorEastAsia" w:hAnsi="Times New Roman" w:cs="Times New Roman"/>
        </w:rPr>
        <w:t xml:space="preserve"> (Totale Stipendi).</w:t>
      </w:r>
      <w:r>
        <w:rPr>
          <w:rFonts w:ascii="Times New Roman" w:eastAsiaTheme="minorEastAsia" w:hAnsi="Times New Roman" w:cs="Times New Roman"/>
        </w:rPr>
        <w:t xml:space="preserve"> (Op.4)</w:t>
      </w:r>
    </w:p>
    <w:p w14:paraId="0E2A24FB" w14:textId="03DF2568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Calcolo della retribuzione complessiva di tutti i dipendenti per sede di lavoro</w:t>
      </w:r>
      <w:r w:rsidR="006E48E8">
        <w:rPr>
          <w:rFonts w:ascii="Times New Roman" w:eastAsiaTheme="minorEastAsia" w:hAnsi="Times New Roman" w:cs="Times New Roman"/>
        </w:rPr>
        <w:t xml:space="preserve"> (Indirizzo Sede, Totale Stipendi).</w:t>
      </w:r>
      <w:r>
        <w:rPr>
          <w:rFonts w:ascii="Times New Roman" w:eastAsiaTheme="minorEastAsia" w:hAnsi="Times New Roman" w:cs="Times New Roman"/>
        </w:rPr>
        <w:t xml:space="preserve"> (Op.</w:t>
      </w:r>
      <w:r w:rsidR="00137D49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)</w:t>
      </w:r>
    </w:p>
    <w:p w14:paraId="3E3A08FF" w14:textId="53437F03" w:rsidR="00952182" w:rsidRDefault="00952182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Selezione delle sedi con più di cinque lotti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Sede)</w:t>
      </w:r>
      <w:r>
        <w:rPr>
          <w:rFonts w:ascii="Times New Roman" w:eastAsiaTheme="minorEastAsia" w:hAnsi="Times New Roman" w:cs="Times New Roman"/>
        </w:rPr>
        <w:t xml:space="preserve"> (Op.6)</w:t>
      </w:r>
    </w:p>
    <w:p w14:paraId="01D96F14" w14:textId="4A07E75F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tutte le sedi di lavoro</w:t>
      </w:r>
      <w:ins w:id="201" w:author="Jacopo Passariello" w:date="2023-02-05T14:56:00Z">
        <w:r w:rsidR="000B46F2">
          <w:rPr>
            <w:rFonts w:ascii="Times New Roman" w:eastAsiaTheme="minorEastAsia" w:hAnsi="Times New Roman" w:cs="Times New Roman"/>
          </w:rPr>
          <w:t xml:space="preserve"> </w:t>
        </w:r>
      </w:ins>
      <w:del w:id="202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 xml:space="preserve"> di tipo “Cantiere</w:delText>
        </w:r>
      </w:del>
      <w:ins w:id="203" w:author="Jacopo Passariello" w:date="2023-02-05T14:56:00Z">
        <w:r w:rsidR="000B46F2">
          <w:rPr>
            <w:rFonts w:ascii="Times New Roman" w:eastAsiaTheme="minorEastAsia" w:hAnsi="Times New Roman" w:cs="Times New Roman"/>
          </w:rPr>
          <w:t>di un dato tipo</w:t>
        </w:r>
      </w:ins>
      <w:del w:id="204" w:author="Jacopo Passariello" w:date="2023-02-05T14:56:00Z">
        <w:r w:rsidDel="000B46F2">
          <w:rPr>
            <w:rFonts w:ascii="Times New Roman" w:eastAsiaTheme="minorEastAsia" w:hAnsi="Times New Roman" w:cs="Times New Roman"/>
          </w:rPr>
          <w:delText>”</w:delText>
        </w:r>
      </w:del>
      <w:r>
        <w:rPr>
          <w:rFonts w:ascii="Times New Roman" w:eastAsiaTheme="minorEastAsia" w:hAnsi="Times New Roman" w:cs="Times New Roman"/>
        </w:rPr>
        <w:t xml:space="preserve"> e ordinarle per numero di dipendenti</w:t>
      </w:r>
      <w:r w:rsidR="006E48E8">
        <w:rPr>
          <w:rFonts w:ascii="Times New Roman" w:eastAsiaTheme="minorEastAsia" w:hAnsi="Times New Roman" w:cs="Times New Roman"/>
        </w:rPr>
        <w:t xml:space="preserve"> (Indirizzo Sede, Numero Dipendenti)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)</w:t>
      </w:r>
    </w:p>
    <w:p w14:paraId="0D870718" w14:textId="13582561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Selezione </w:t>
      </w:r>
      <w:del w:id="205" w:author="Jacopo Passariello" w:date="2023-02-05T14:57:00Z">
        <w:r w:rsidDel="000B46F2">
          <w:rPr>
            <w:rFonts w:ascii="Times New Roman" w:eastAsiaTheme="minorEastAsia" w:hAnsi="Times New Roman" w:cs="Times New Roman"/>
          </w:rPr>
          <w:delText>del tipo di</w:delText>
        </w:r>
      </w:del>
      <w:ins w:id="206" w:author="Jacopo Passariello" w:date="2023-02-05T14:57:00Z">
        <w:r w:rsidR="000B46F2">
          <w:rPr>
            <w:rFonts w:ascii="Times New Roman" w:eastAsiaTheme="minorEastAsia" w:hAnsi="Times New Roman" w:cs="Times New Roman"/>
          </w:rPr>
          <w:t>della</w:t>
        </w:r>
      </w:ins>
      <w:r>
        <w:rPr>
          <w:rFonts w:ascii="Times New Roman" w:eastAsiaTheme="minorEastAsia" w:hAnsi="Times New Roman" w:cs="Times New Roman"/>
        </w:rPr>
        <w:t xml:space="preserve"> sede con più materiali assegnati</w:t>
      </w:r>
      <w:r w:rsidR="006E48E8">
        <w:rPr>
          <w:rFonts w:ascii="Times New Roman" w:eastAsiaTheme="minorEastAsia" w:hAnsi="Times New Roman" w:cs="Times New Roman"/>
        </w:rPr>
        <w:t xml:space="preserve"> (Indirizzo Sede, Quantità Materiali)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8</w:t>
      </w:r>
      <w:r>
        <w:rPr>
          <w:rFonts w:ascii="Times New Roman" w:eastAsiaTheme="minorEastAsia" w:hAnsi="Times New Roman" w:cs="Times New Roman"/>
        </w:rPr>
        <w:t>)</w:t>
      </w:r>
    </w:p>
    <w:p w14:paraId="1027D95F" w14:textId="5CAE6894" w:rsidR="00555A6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Selezionare Dipendenti che lavorano in un Ufficio ma non in un Cantiere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9</w:t>
      </w:r>
      <w:r>
        <w:rPr>
          <w:rFonts w:ascii="Times New Roman" w:eastAsiaTheme="minorEastAsia" w:hAnsi="Times New Roman" w:cs="Times New Roman"/>
        </w:rPr>
        <w:t>)</w:t>
      </w:r>
    </w:p>
    <w:p w14:paraId="63CADE16" w14:textId="3F2501AD" w:rsidR="00555A66" w:rsidRPr="005F19D6" w:rsidRDefault="00555A66" w:rsidP="00555A66">
      <w:pPr>
        <w:pStyle w:val="Paragrafoelenco"/>
        <w:numPr>
          <w:ilvl w:val="0"/>
          <w:numId w:val="26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Selezionare tutti i Dipendenti che lavorano in tutti </w:t>
      </w:r>
      <w:r w:rsidR="009C2632">
        <w:rPr>
          <w:rFonts w:ascii="Times New Roman" w:eastAsiaTheme="minorEastAsia" w:hAnsi="Times New Roman" w:cs="Times New Roman"/>
        </w:rPr>
        <w:t>le Sedi</w:t>
      </w:r>
      <w:r w:rsidR="006E48E8">
        <w:rPr>
          <w:rFonts w:ascii="Times New Roman" w:eastAsiaTheme="minorEastAsia" w:hAnsi="Times New Roman" w:cs="Times New Roman"/>
        </w:rPr>
        <w:t xml:space="preserve"> (CF Dipendente, Nome, Cognome)</w:t>
      </w:r>
      <w:r>
        <w:rPr>
          <w:rFonts w:ascii="Times New Roman" w:eastAsiaTheme="minorEastAsia" w:hAnsi="Times New Roman" w:cs="Times New Roman"/>
        </w:rPr>
        <w:t>. (Op.</w:t>
      </w:r>
      <w:r w:rsidR="00952182">
        <w:rPr>
          <w:rFonts w:ascii="Times New Roman" w:eastAsiaTheme="minorEastAsia" w:hAnsi="Times New Roman" w:cs="Times New Roman"/>
        </w:rPr>
        <w:t>10</w:t>
      </w:r>
      <w:r>
        <w:rPr>
          <w:rFonts w:ascii="Times New Roman" w:eastAsiaTheme="minorEastAsia" w:hAnsi="Times New Roman" w:cs="Times New Roman"/>
        </w:rPr>
        <w:t>)</w:t>
      </w:r>
    </w:p>
    <w:p w14:paraId="5FECCBBB" w14:textId="77777777" w:rsidR="0028019E" w:rsidRDefault="0028019E" w:rsidP="00E624CD">
      <w:pPr>
        <w:rPr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55A5995D" w14:textId="59756EDC" w:rsidR="00F4706F" w:rsidRDefault="006E48E8" w:rsidP="00E624CD">
      <w:pPr>
        <w:rPr>
          <w:rFonts w:ascii="Times New Roman" w:eastAsiaTheme="minorEastAsia" w:hAnsi="Times New Roman" w:cs="Times New Roman"/>
          <w:b/>
          <w:bCs/>
        </w:rPr>
      </w:pPr>
      <w:r>
        <w:rPr>
          <w:rFonts w:ascii="Times New Roman" w:eastAsiaTheme="minorEastAsia" w:hAnsi="Times New Roman" w:cs="Times New Roman"/>
          <w:b/>
          <w:bCs/>
        </w:rPr>
        <w:t xml:space="preserve">// </w:t>
      </w:r>
      <w:r w:rsidR="00137D49">
        <w:rPr>
          <w:rFonts w:ascii="Times New Roman" w:eastAsiaTheme="minorEastAsia" w:hAnsi="Times New Roman" w:cs="Times New Roman"/>
          <w:b/>
          <w:bCs/>
        </w:rPr>
        <w:t>Operazioni di Inserimento:</w:t>
      </w:r>
    </w:p>
    <w:p w14:paraId="527D3B6B" w14:textId="0D982DC6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dipendente (Op.1</w:t>
      </w:r>
      <w:r w:rsidR="00952182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16D4EED1" w14:textId="2C35234E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Assegna un lotto materiale ad una sede (Op.1</w:t>
      </w:r>
      <w:r w:rsidR="00952182">
        <w:rPr>
          <w:rFonts w:ascii="Times New Roman" w:eastAsiaTheme="minorEastAsia" w:hAnsi="Times New Roman" w:cs="Times New Roman"/>
        </w:rPr>
        <w:t>2</w:t>
      </w:r>
      <w:r>
        <w:rPr>
          <w:rFonts w:ascii="Times New Roman" w:eastAsiaTheme="minorEastAsia" w:hAnsi="Times New Roman" w:cs="Times New Roman"/>
        </w:rPr>
        <w:t>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9A15106" w14:textId="3EC17F17" w:rsidR="00137D49" w:rsidRDefault="00137D49" w:rsidP="00137D49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Inserisci un nuovo bene d’inventario (Op.1</w:t>
      </w:r>
      <w:r w:rsidR="00952182">
        <w:rPr>
          <w:rFonts w:ascii="Times New Roman" w:eastAsiaTheme="minorEastAsia" w:hAnsi="Times New Roman" w:cs="Times New Roman"/>
        </w:rPr>
        <w:t>3</w:t>
      </w:r>
      <w:r>
        <w:rPr>
          <w:rFonts w:ascii="Times New Roman" w:eastAsiaTheme="minorEastAsia" w:hAnsi="Times New Roman" w:cs="Times New Roman"/>
        </w:rPr>
        <w:t>).</w:t>
      </w:r>
    </w:p>
    <w:p w14:paraId="5A0AC971" w14:textId="77777777" w:rsidR="006E48E8" w:rsidRDefault="00952182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Inserimento di </w:t>
      </w:r>
      <w:r w:rsidR="006E48E8">
        <w:rPr>
          <w:rFonts w:ascii="Times New Roman" w:eastAsiaTheme="minorEastAsia" w:hAnsi="Times New Roman" w:cs="Times New Roman"/>
        </w:rPr>
        <w:t>una nuova sede</w:t>
      </w:r>
      <w:r>
        <w:rPr>
          <w:rFonts w:ascii="Times New Roman" w:eastAsiaTheme="minorEastAsia" w:hAnsi="Times New Roman" w:cs="Times New Roman"/>
        </w:rPr>
        <w:t xml:space="preserve"> (Op.14)</w:t>
      </w:r>
      <w:r w:rsidR="006E48E8">
        <w:rPr>
          <w:rFonts w:ascii="Times New Roman" w:eastAsiaTheme="minorEastAsia" w:hAnsi="Times New Roman" w:cs="Times New Roman"/>
        </w:rPr>
        <w:t>.</w:t>
      </w:r>
    </w:p>
    <w:p w14:paraId="038CF2F9" w14:textId="77777777" w:rsidR="006E48E8" w:rsidRDefault="006E48E8" w:rsidP="00E624CD">
      <w:pPr>
        <w:pStyle w:val="Paragrafoelenco"/>
        <w:numPr>
          <w:ilvl w:val="0"/>
          <w:numId w:val="39"/>
        </w:numPr>
        <w:rPr>
          <w:rFonts w:ascii="Times New Roman" w:eastAsiaTheme="minorEastAsia" w:hAnsi="Times New Roman" w:cs="Times New Roman"/>
        </w:rPr>
      </w:pPr>
    </w:p>
    <w:p w14:paraId="5E347B33" w14:textId="77777777" w:rsidR="00CC14CC" w:rsidRDefault="00CC14CC" w:rsidP="006E48E8">
      <w:pPr>
        <w:rPr>
          <w:ins w:id="207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594AC46" w14:textId="77777777" w:rsidR="00CC14CC" w:rsidRDefault="00CC14CC" w:rsidP="006E48E8">
      <w:pPr>
        <w:rPr>
          <w:ins w:id="208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AE0125A" w14:textId="77777777" w:rsidR="00CC14CC" w:rsidRDefault="00CC14CC" w:rsidP="006E48E8">
      <w:pPr>
        <w:rPr>
          <w:ins w:id="209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0ED37CC9" w14:textId="77777777" w:rsidR="00CC14CC" w:rsidRDefault="00CC14CC" w:rsidP="006E48E8">
      <w:pPr>
        <w:rPr>
          <w:ins w:id="210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EA2E58C" w14:textId="77777777" w:rsidR="00CC14CC" w:rsidRDefault="00CC14CC" w:rsidP="006E48E8">
      <w:pPr>
        <w:rPr>
          <w:ins w:id="211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5B2AE23" w14:textId="77777777" w:rsidR="00CC14CC" w:rsidRDefault="00CC14CC" w:rsidP="006E48E8">
      <w:pPr>
        <w:rPr>
          <w:ins w:id="212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26616E1" w14:textId="77777777" w:rsidR="00CC14CC" w:rsidRDefault="00CC14CC" w:rsidP="006E48E8">
      <w:pPr>
        <w:rPr>
          <w:ins w:id="213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88EEBD9" w14:textId="77777777" w:rsidR="00CC14CC" w:rsidRDefault="00CC14CC" w:rsidP="006E48E8">
      <w:pPr>
        <w:rPr>
          <w:ins w:id="214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41C092" w14:textId="77777777" w:rsidR="00CC14CC" w:rsidRDefault="00CC14CC" w:rsidP="006E48E8">
      <w:pPr>
        <w:rPr>
          <w:ins w:id="215" w:author="Jacopo Passariello" w:date="2023-02-05T15:32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A52CB34" w14:textId="77777777" w:rsidR="00CC14CC" w:rsidRDefault="00CC14CC" w:rsidP="006E48E8">
      <w:pPr>
        <w:rPr>
          <w:ins w:id="216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6524234" w14:textId="77777777" w:rsidR="00CC14CC" w:rsidRDefault="00CC14CC" w:rsidP="006E48E8">
      <w:pPr>
        <w:rPr>
          <w:ins w:id="217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B9D543B" w14:textId="77777777" w:rsidR="00CC14CC" w:rsidRDefault="00CC14CC" w:rsidP="006E48E8">
      <w:pPr>
        <w:rPr>
          <w:ins w:id="218" w:author="Jacopo Passariello" w:date="2023-02-05T15:33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F0F4142" w14:textId="77777777" w:rsidR="00497CCA" w:rsidRDefault="00497CCA" w:rsidP="006E48E8">
      <w:pPr>
        <w:rPr>
          <w:ins w:id="219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7936EBB5" w14:textId="77777777" w:rsidR="00497CCA" w:rsidRDefault="00497CCA" w:rsidP="006E48E8">
      <w:pPr>
        <w:rPr>
          <w:ins w:id="220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36F444" w14:textId="77777777" w:rsidR="00497CCA" w:rsidRDefault="00497CCA" w:rsidP="006E48E8">
      <w:pPr>
        <w:rPr>
          <w:ins w:id="221" w:author="Jacopo Passariello" w:date="2023-02-05T18:25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4B032F89" w14:textId="4CE59FF9" w:rsidR="00E624CD" w:rsidRPr="006E48E8" w:rsidRDefault="00952182" w:rsidP="006E48E8">
      <w:pPr>
        <w:rPr>
          <w:rFonts w:ascii="Times New Roman" w:eastAsiaTheme="minorEastAsia" w:hAnsi="Times New Roman" w:cs="Times New Roman"/>
        </w:rPr>
      </w:pP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lastRenderedPageBreak/>
        <w:t>4</w:t>
      </w:r>
      <w:r w:rsidR="004B4B6B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.</w:t>
      </w:r>
      <w:r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 xml:space="preserve"> </w:t>
      </w:r>
      <w:r w:rsidR="00E624CD" w:rsidRPr="006E48E8">
        <w:rPr>
          <w:rFonts w:ascii="Times New Roman" w:eastAsiaTheme="minorEastAsia" w:hAnsi="Times New Roman" w:cs="Times New Roman"/>
          <w:b/>
          <w:bCs/>
          <w:sz w:val="40"/>
          <w:szCs w:val="40"/>
        </w:rPr>
        <w:t>Analisi Prestazioni sullo Schema:</w:t>
      </w:r>
    </w:p>
    <w:p w14:paraId="2DCF14D7" w14:textId="2D1417D8" w:rsidR="00E624CD" w:rsidRPr="00653808" w:rsidRDefault="00E624CD" w:rsidP="004B4B6B">
      <w:pPr>
        <w:rPr>
          <w:rFonts w:ascii="Times New Roman" w:eastAsiaTheme="minorEastAsia" w:hAnsi="Times New Roman" w:cs="Times New Roman"/>
          <w:b/>
          <w:bCs/>
          <w:rPrChange w:id="22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2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dei Volumi:</w:t>
      </w:r>
    </w:p>
    <w:p w14:paraId="7D045F21" w14:textId="37CCEA26" w:rsidR="004B4B6B" w:rsidRPr="004B4B6B" w:rsidRDefault="004B4B6B" w:rsidP="004B4B6B">
      <w:pPr>
        <w:rPr>
          <w:rFonts w:ascii="Times New Roman" w:eastAsiaTheme="minorEastAsia" w:hAnsi="Times New Roman" w:cs="Times New Roman"/>
        </w:rPr>
      </w:pPr>
      <w:r w:rsidRPr="004B4B6B">
        <w:rPr>
          <w:rFonts w:ascii="Times New Roman" w:eastAsiaTheme="minorEastAsia" w:hAnsi="Times New Roman" w:cs="Times New Roman"/>
        </w:rPr>
        <w:t>La tabella dei volumi è realizzata stimando su un intervallo temporale di un anno</w:t>
      </w:r>
      <w:ins w:id="224" w:author="Jacopo Passariello" w:date="2023-02-05T18:18:00Z">
        <w:r w:rsidR="00653808">
          <w:rPr>
            <w:rFonts w:ascii="Times New Roman" w:eastAsiaTheme="minorEastAsia" w:hAnsi="Times New Roman" w:cs="Times New Roman"/>
          </w:rPr>
          <w:t>.</w:t>
        </w:r>
      </w:ins>
      <w:del w:id="225" w:author="Jacopo Passariello" w:date="2023-02-05T18:18:00Z">
        <w:r w:rsidRPr="004B4B6B" w:rsidDel="00653808">
          <w:rPr>
            <w:rFonts w:ascii="Times New Roman" w:eastAsiaTheme="minorEastAsia" w:hAnsi="Times New Roman" w:cs="Times New Roman"/>
          </w:rPr>
          <w:delText>: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88"/>
        <w:gridCol w:w="2468"/>
        <w:gridCol w:w="2409"/>
        <w:gridCol w:w="2163"/>
      </w:tblGrid>
      <w:tr w:rsidR="00F64DBD" w14:paraId="7C16AC77" w14:textId="14114831" w:rsidTr="00F64DBD">
        <w:tc>
          <w:tcPr>
            <w:tcW w:w="2588" w:type="dxa"/>
          </w:tcPr>
          <w:p w14:paraId="5E868DD3" w14:textId="72B61A57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68" w:type="dxa"/>
          </w:tcPr>
          <w:p w14:paraId="6AFBCA71" w14:textId="0BB15A3A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2409" w:type="dxa"/>
          </w:tcPr>
          <w:p w14:paraId="58923561" w14:textId="435810A0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Volume</w:t>
            </w:r>
          </w:p>
        </w:tc>
        <w:tc>
          <w:tcPr>
            <w:tcW w:w="2163" w:type="dxa"/>
          </w:tcPr>
          <w:p w14:paraId="760B4D6C" w14:textId="37ECD446" w:rsidR="00F64DBD" w:rsidRDefault="00F64DBD" w:rsidP="00E624C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Descrizione</w:t>
            </w:r>
          </w:p>
        </w:tc>
      </w:tr>
      <w:tr w:rsidR="009C2632" w:rsidDel="00E175E7" w14:paraId="4F398BA9" w14:textId="25C91542" w:rsidTr="00F64DBD">
        <w:trPr>
          <w:del w:id="226" w:author="Jacopo Passariello" w:date="2023-02-05T14:25:00Z"/>
        </w:trPr>
        <w:tc>
          <w:tcPr>
            <w:tcW w:w="2588" w:type="dxa"/>
          </w:tcPr>
          <w:p w14:paraId="762BE7EA" w14:textId="327B088F" w:rsidR="009C2632" w:rsidDel="00E175E7" w:rsidRDefault="009C2632" w:rsidP="009C2632">
            <w:pPr>
              <w:rPr>
                <w:del w:id="227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68" w:type="dxa"/>
          </w:tcPr>
          <w:p w14:paraId="0D6CF180" w14:textId="350427EC" w:rsidR="009C2632" w:rsidDel="00E175E7" w:rsidRDefault="009C2632" w:rsidP="009C2632">
            <w:pPr>
              <w:rPr>
                <w:del w:id="228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409" w:type="dxa"/>
          </w:tcPr>
          <w:p w14:paraId="277967C9" w14:textId="7B7C57A1" w:rsidR="009C2632" w:rsidDel="00E175E7" w:rsidRDefault="009C2632" w:rsidP="009C2632">
            <w:pPr>
              <w:rPr>
                <w:del w:id="229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  <w:tc>
          <w:tcPr>
            <w:tcW w:w="2163" w:type="dxa"/>
          </w:tcPr>
          <w:p w14:paraId="778F4AE8" w14:textId="6C3AC5F4" w:rsidR="009C2632" w:rsidDel="00E175E7" w:rsidRDefault="009C2632" w:rsidP="009C2632">
            <w:pPr>
              <w:rPr>
                <w:del w:id="230" w:author="Jacopo Passariello" w:date="2023-02-05T14:25:00Z"/>
                <w:rFonts w:ascii="Times New Roman" w:eastAsiaTheme="minorEastAsia" w:hAnsi="Times New Roman" w:cs="Times New Roman"/>
              </w:rPr>
            </w:pPr>
          </w:p>
        </w:tc>
      </w:tr>
      <w:tr w:rsidR="009C2632" w14:paraId="287ADEAB" w14:textId="7B05EA9F" w:rsidTr="00F64DBD">
        <w:tc>
          <w:tcPr>
            <w:tcW w:w="2588" w:type="dxa"/>
          </w:tcPr>
          <w:p w14:paraId="2BBE7173" w14:textId="337C7BE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68" w:type="dxa"/>
          </w:tcPr>
          <w:p w14:paraId="44130E3C" w14:textId="018E3B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2A15FC40" w14:textId="479B5BD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163" w:type="dxa"/>
          </w:tcPr>
          <w:p w14:paraId="2D06C256" w14:textId="395A83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Le sedi di lavoro saranno al massimo 30.</w:t>
            </w:r>
          </w:p>
        </w:tc>
      </w:tr>
      <w:tr w:rsidR="009C2632" w14:paraId="4D1EFE2E" w14:textId="77777777" w:rsidTr="00F64DBD">
        <w:tc>
          <w:tcPr>
            <w:tcW w:w="2588" w:type="dxa"/>
          </w:tcPr>
          <w:p w14:paraId="40973A25" w14:textId="2D1D79D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Cantiere</w:t>
            </w:r>
          </w:p>
        </w:tc>
        <w:tc>
          <w:tcPr>
            <w:tcW w:w="2468" w:type="dxa"/>
          </w:tcPr>
          <w:p w14:paraId="049E769C" w14:textId="7231FC0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E38F7FE" w14:textId="4668E205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A8EA363" w14:textId="70B386B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cantieri.</w:t>
            </w:r>
          </w:p>
        </w:tc>
      </w:tr>
      <w:tr w:rsidR="009C2632" w14:paraId="3CE13DDD" w14:textId="77777777" w:rsidTr="00F64DBD">
        <w:tc>
          <w:tcPr>
            <w:tcW w:w="2588" w:type="dxa"/>
          </w:tcPr>
          <w:p w14:paraId="22A1AC5E" w14:textId="4E78320A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Magazzino</w:t>
            </w:r>
          </w:p>
        </w:tc>
        <w:tc>
          <w:tcPr>
            <w:tcW w:w="2468" w:type="dxa"/>
          </w:tcPr>
          <w:p w14:paraId="2F5E59A2" w14:textId="509C6F2E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1A15A44" w14:textId="2D442E8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3610C84F" w14:textId="6D7BB8A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magazzini.</w:t>
            </w:r>
          </w:p>
        </w:tc>
      </w:tr>
      <w:tr w:rsidR="009C2632" w14:paraId="768C5DA8" w14:textId="77777777" w:rsidTr="00F64DBD">
        <w:tc>
          <w:tcPr>
            <w:tcW w:w="2588" w:type="dxa"/>
          </w:tcPr>
          <w:p w14:paraId="63B3293F" w14:textId="4D3ED022" w:rsidR="009C2632" w:rsidRPr="00E175E7" w:rsidRDefault="009C2632" w:rsidP="009C2632">
            <w:pPr>
              <w:rPr>
                <w:rFonts w:ascii="Times New Roman" w:eastAsiaTheme="minorEastAsia" w:hAnsi="Times New Roman" w:cs="Times New Roman"/>
                <w:color w:val="44546A" w:themeColor="text2"/>
                <w:rPrChange w:id="231" w:author="Jacopo Passariello" w:date="2023-02-05T14:24:00Z">
                  <w:rPr>
                    <w:rFonts w:ascii="Times New Roman" w:eastAsiaTheme="minorEastAsia" w:hAnsi="Times New Roman" w:cs="Times New Roman"/>
                  </w:rPr>
                </w:rPrChange>
              </w:rPr>
            </w:pPr>
            <w:r>
              <w:rPr>
                <w:rFonts w:ascii="Times New Roman" w:eastAsiaTheme="minorEastAsia" w:hAnsi="Times New Roman" w:cs="Times New Roman"/>
              </w:rPr>
              <w:t>Uffici</w:t>
            </w:r>
            <w:ins w:id="232" w:author="Jacopo Passariello" w:date="2023-02-05T14:25:00Z">
              <w:r w:rsidR="00E175E7" w:rsidDel="00E175E7">
                <w:rPr>
                  <w:rFonts w:ascii="Times New Roman" w:eastAsiaTheme="minorEastAsia" w:hAnsi="Times New Roman" w:cs="Times New Roman"/>
                </w:rPr>
                <w:t>o</w:t>
              </w:r>
            </w:ins>
            <w:del w:id="233" w:author="Jacopo Passariello" w:date="2023-02-05T14:25:00Z">
              <w:r w:rsidDel="00E175E7">
                <w:rPr>
                  <w:rFonts w:ascii="Times New Roman" w:eastAsiaTheme="minorEastAsia" w:hAnsi="Times New Roman" w:cs="Times New Roman"/>
                </w:rPr>
                <w:delText>o</w:delText>
              </w:r>
            </w:del>
          </w:p>
        </w:tc>
        <w:tc>
          <w:tcPr>
            <w:tcW w:w="2468" w:type="dxa"/>
          </w:tcPr>
          <w:p w14:paraId="6B423CE9" w14:textId="3F513B1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6727AD7B" w14:textId="69CCF26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28</w:t>
            </w:r>
          </w:p>
        </w:tc>
        <w:tc>
          <w:tcPr>
            <w:tcW w:w="2163" w:type="dxa"/>
          </w:tcPr>
          <w:p w14:paraId="783724D1" w14:textId="22CBDC8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Secondo business rules al massimo 28 possono essere uffici.</w:t>
            </w:r>
          </w:p>
        </w:tc>
      </w:tr>
      <w:tr w:rsidR="00E175E7" w14:paraId="2DA9DF8A" w14:textId="77777777" w:rsidTr="00A77F22">
        <w:trPr>
          <w:ins w:id="234" w:author="Jacopo Passariello" w:date="2023-02-05T14:26:00Z"/>
        </w:trPr>
        <w:tc>
          <w:tcPr>
            <w:tcW w:w="2588" w:type="dxa"/>
          </w:tcPr>
          <w:p w14:paraId="34148E1A" w14:textId="77777777" w:rsidR="00E175E7" w:rsidRDefault="00E175E7" w:rsidP="00A77F22">
            <w:pPr>
              <w:rPr>
                <w:ins w:id="235" w:author="Jacopo Passariello" w:date="2023-02-05T14:26:00Z"/>
                <w:rFonts w:ascii="Times New Roman" w:eastAsiaTheme="minorEastAsia" w:hAnsi="Times New Roman" w:cs="Times New Roman"/>
              </w:rPr>
            </w:pPr>
            <w:ins w:id="236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68" w:type="dxa"/>
          </w:tcPr>
          <w:p w14:paraId="139C5BBB" w14:textId="77777777" w:rsidR="00E175E7" w:rsidRDefault="00E175E7" w:rsidP="00A77F22">
            <w:pPr>
              <w:rPr>
                <w:ins w:id="237" w:author="Jacopo Passariello" w:date="2023-02-05T14:26:00Z"/>
                <w:rFonts w:ascii="Times New Roman" w:eastAsiaTheme="minorEastAsia" w:hAnsi="Times New Roman" w:cs="Times New Roman"/>
              </w:rPr>
            </w:pPr>
            <w:ins w:id="238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Entità</w:t>
              </w:r>
            </w:ins>
          </w:p>
        </w:tc>
        <w:tc>
          <w:tcPr>
            <w:tcW w:w="2409" w:type="dxa"/>
          </w:tcPr>
          <w:p w14:paraId="7077D811" w14:textId="77777777" w:rsidR="00E175E7" w:rsidRDefault="00E175E7" w:rsidP="00A77F22">
            <w:pPr>
              <w:rPr>
                <w:ins w:id="239" w:author="Jacopo Passariello" w:date="2023-02-05T14:26:00Z"/>
                <w:rFonts w:ascii="Times New Roman" w:eastAsiaTheme="minorEastAsia" w:hAnsi="Times New Roman" w:cs="Times New Roman"/>
              </w:rPr>
            </w:pPr>
            <w:ins w:id="240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163" w:type="dxa"/>
          </w:tcPr>
          <w:p w14:paraId="40A8FACA" w14:textId="77777777" w:rsidR="00E175E7" w:rsidRDefault="00E175E7" w:rsidP="00A77F22">
            <w:pPr>
              <w:rPr>
                <w:ins w:id="241" w:author="Jacopo Passariello" w:date="2023-02-05T14:26:00Z"/>
                <w:rFonts w:ascii="Times New Roman" w:eastAsiaTheme="minorEastAsia" w:hAnsi="Times New Roman" w:cs="Times New Roman"/>
              </w:rPr>
            </w:pPr>
            <w:ins w:id="242" w:author="Jacopo Passariello" w:date="2023-02-05T14:26:00Z">
              <w:r>
                <w:rPr>
                  <w:rFonts w:ascii="Times New Roman" w:eastAsiaTheme="minorEastAsia" w:hAnsi="Times New Roman" w:cs="Times New Roman"/>
                </w:rPr>
                <w:t>Si stima ci saranno circa 300 dipendenti al massimo.</w:t>
              </w:r>
            </w:ins>
          </w:p>
        </w:tc>
      </w:tr>
      <w:tr w:rsidR="009C2632" w14:paraId="73402B8E" w14:textId="5B10B9F8" w:rsidTr="00F64DBD">
        <w:tc>
          <w:tcPr>
            <w:tcW w:w="2588" w:type="dxa"/>
          </w:tcPr>
          <w:p w14:paraId="05B8872E" w14:textId="433C239C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Lotto Materiale</w:t>
            </w:r>
          </w:p>
        </w:tc>
        <w:tc>
          <w:tcPr>
            <w:tcW w:w="2468" w:type="dxa"/>
          </w:tcPr>
          <w:p w14:paraId="13269999" w14:textId="05CE6A1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4ADF4AAA" w14:textId="0194DE93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40</w:t>
            </w:r>
          </w:p>
        </w:tc>
        <w:tc>
          <w:tcPr>
            <w:tcW w:w="2163" w:type="dxa"/>
          </w:tcPr>
          <w:p w14:paraId="2BBB3ABC" w14:textId="6FE1F43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Si stima ci saranno 40 lotti materiali diversi al massimo. </w:t>
            </w:r>
          </w:p>
        </w:tc>
      </w:tr>
      <w:tr w:rsidR="009C2632" w14:paraId="23B6ED25" w14:textId="77777777" w:rsidTr="00F64DBD">
        <w:tc>
          <w:tcPr>
            <w:tcW w:w="2588" w:type="dxa"/>
          </w:tcPr>
          <w:p w14:paraId="4DA2345A" w14:textId="3E540F2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Macchinario</w:t>
            </w:r>
          </w:p>
        </w:tc>
        <w:tc>
          <w:tcPr>
            <w:tcW w:w="2468" w:type="dxa"/>
          </w:tcPr>
          <w:p w14:paraId="62BF3C55" w14:textId="5FFE4B5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D7A6856" w14:textId="4396E88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3C0194D1" w14:textId="4B9EE4F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Ci saranno al massimo due macchinari per cantiere.</w:t>
            </w:r>
          </w:p>
        </w:tc>
      </w:tr>
      <w:tr w:rsidR="009C2632" w14:paraId="6CC2C41B" w14:textId="48C8F764" w:rsidTr="00F64DBD">
        <w:tc>
          <w:tcPr>
            <w:tcW w:w="2588" w:type="dxa"/>
          </w:tcPr>
          <w:p w14:paraId="7FD3D194" w14:textId="33FDBE8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68" w:type="dxa"/>
          </w:tcPr>
          <w:p w14:paraId="7C1C29A7" w14:textId="26D52C5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Entità</w:t>
            </w:r>
          </w:p>
        </w:tc>
        <w:tc>
          <w:tcPr>
            <w:tcW w:w="2409" w:type="dxa"/>
          </w:tcPr>
          <w:p w14:paraId="5F76D47E" w14:textId="04D83C1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60C7A0E7" w14:textId="3B001C4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Vengono utilizzati al massimo dieci veicoli</w:t>
            </w:r>
          </w:p>
        </w:tc>
      </w:tr>
      <w:tr w:rsidR="009C2632" w14:paraId="07859A95" w14:textId="65749522" w:rsidTr="00F64DBD">
        <w:tc>
          <w:tcPr>
            <w:tcW w:w="2588" w:type="dxa"/>
          </w:tcPr>
          <w:p w14:paraId="644B01FF" w14:textId="038BA90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68" w:type="dxa"/>
          </w:tcPr>
          <w:p w14:paraId="2C988168" w14:textId="317A13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71A95097" w14:textId="579B99C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1200</w:t>
            </w:r>
          </w:p>
        </w:tc>
        <w:tc>
          <w:tcPr>
            <w:tcW w:w="2163" w:type="dxa"/>
          </w:tcPr>
          <w:p w14:paraId="448A23AD" w14:textId="19CA6244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Il limite superiore del volume di assegnazione materiali è dato dal prodotto del numero di lotti materiale per il numero di cantieri.</w:t>
            </w:r>
          </w:p>
        </w:tc>
      </w:tr>
      <w:tr w:rsidR="009C2632" w14:paraId="1A2CD2BE" w14:textId="77777777" w:rsidTr="00F64DBD">
        <w:tc>
          <w:tcPr>
            <w:tcW w:w="2588" w:type="dxa"/>
          </w:tcPr>
          <w:p w14:paraId="1B08B7BC" w14:textId="67DD8899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Macchinari</w:t>
            </w:r>
          </w:p>
        </w:tc>
        <w:tc>
          <w:tcPr>
            <w:tcW w:w="2468" w:type="dxa"/>
          </w:tcPr>
          <w:p w14:paraId="387D6CFB" w14:textId="21C538C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3ECAB02D" w14:textId="1F1E8A3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60</w:t>
            </w:r>
          </w:p>
        </w:tc>
        <w:tc>
          <w:tcPr>
            <w:tcW w:w="2163" w:type="dxa"/>
          </w:tcPr>
          <w:p w14:paraId="00D583C5" w14:textId="03AFCFCB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Ogni macchinario dovrà essere assegnato ad un cantiere.</w:t>
            </w:r>
          </w:p>
        </w:tc>
      </w:tr>
      <w:tr w:rsidR="009C2632" w14:paraId="2CC16FDC" w14:textId="02877406" w:rsidTr="00F64DBD">
        <w:tc>
          <w:tcPr>
            <w:tcW w:w="2588" w:type="dxa"/>
          </w:tcPr>
          <w:p w14:paraId="5EE6D272" w14:textId="5DA574B1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Veicoli</w:t>
            </w:r>
          </w:p>
        </w:tc>
        <w:tc>
          <w:tcPr>
            <w:tcW w:w="2468" w:type="dxa"/>
          </w:tcPr>
          <w:p w14:paraId="58245354" w14:textId="151AFA6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049D9749" w14:textId="3BE3910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  <w:tc>
          <w:tcPr>
            <w:tcW w:w="2163" w:type="dxa"/>
          </w:tcPr>
          <w:p w14:paraId="217ACB4B" w14:textId="5B8AAB47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Potranno esserci assegnazioni veicoli pari al numero di veicoli.</w:t>
            </w:r>
          </w:p>
        </w:tc>
      </w:tr>
      <w:tr w:rsidR="009C2632" w14:paraId="7B3E800C" w14:textId="7ED5D02A" w:rsidTr="00F64DBD">
        <w:tc>
          <w:tcPr>
            <w:tcW w:w="2588" w:type="dxa"/>
          </w:tcPr>
          <w:p w14:paraId="3B26E5A8" w14:textId="1332F430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68" w:type="dxa"/>
          </w:tcPr>
          <w:p w14:paraId="5E4528BC" w14:textId="5BC0DD2D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Relazione</w:t>
            </w:r>
          </w:p>
        </w:tc>
        <w:tc>
          <w:tcPr>
            <w:tcW w:w="2409" w:type="dxa"/>
          </w:tcPr>
          <w:p w14:paraId="1E3891CF" w14:textId="00B071BF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9000</w:t>
            </w:r>
          </w:p>
        </w:tc>
        <w:tc>
          <w:tcPr>
            <w:tcW w:w="2163" w:type="dxa"/>
          </w:tcPr>
          <w:p w14:paraId="6B9FDCE2" w14:textId="686EC092" w:rsidR="009C2632" w:rsidRDefault="009C2632" w:rsidP="009C2632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Il caso massimo di questa relazione è quello in cui tutti i dipendenti lavorino in tutte le sedi. </w:t>
            </w:r>
          </w:p>
        </w:tc>
      </w:tr>
      <w:tr w:rsidR="000B46F2" w14:paraId="2280AB80" w14:textId="77777777" w:rsidTr="00F64DBD">
        <w:trPr>
          <w:ins w:id="243" w:author="Jacopo Passariello" w:date="2023-02-05T14:49:00Z"/>
        </w:trPr>
        <w:tc>
          <w:tcPr>
            <w:tcW w:w="2588" w:type="dxa"/>
          </w:tcPr>
          <w:p w14:paraId="2DEF938D" w14:textId="6C2B203F" w:rsidR="000B46F2" w:rsidRDefault="000B46F2" w:rsidP="009C2632">
            <w:pPr>
              <w:rPr>
                <w:ins w:id="244" w:author="Jacopo Passariello" w:date="2023-02-05T14:49:00Z"/>
                <w:rFonts w:ascii="Times New Roman" w:eastAsiaTheme="minorEastAsia" w:hAnsi="Times New Roman" w:cs="Times New Roman"/>
              </w:rPr>
            </w:pPr>
            <w:ins w:id="245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lastRenderedPageBreak/>
                <w:t>Guidatore</w:t>
              </w:r>
            </w:ins>
          </w:p>
        </w:tc>
        <w:tc>
          <w:tcPr>
            <w:tcW w:w="2468" w:type="dxa"/>
          </w:tcPr>
          <w:p w14:paraId="5AFC4690" w14:textId="5CDD21DD" w:rsidR="000B46F2" w:rsidRDefault="000B46F2" w:rsidP="009C2632">
            <w:pPr>
              <w:rPr>
                <w:ins w:id="246" w:author="Jacopo Passariello" w:date="2023-02-05T14:49:00Z"/>
                <w:rFonts w:ascii="Times New Roman" w:eastAsiaTheme="minorEastAsia" w:hAnsi="Times New Roman" w:cs="Times New Roman"/>
              </w:rPr>
            </w:pPr>
            <w:ins w:id="247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Relazione</w:t>
              </w:r>
            </w:ins>
          </w:p>
        </w:tc>
        <w:tc>
          <w:tcPr>
            <w:tcW w:w="2409" w:type="dxa"/>
          </w:tcPr>
          <w:p w14:paraId="1B2BE0F3" w14:textId="33ECF803" w:rsidR="000B46F2" w:rsidRDefault="000B46F2" w:rsidP="009C2632">
            <w:pPr>
              <w:rPr>
                <w:ins w:id="248" w:author="Jacopo Passariello" w:date="2023-02-05T14:49:00Z"/>
                <w:rFonts w:ascii="Times New Roman" w:eastAsiaTheme="minorEastAsia" w:hAnsi="Times New Roman" w:cs="Times New Roman"/>
              </w:rPr>
            </w:pPr>
            <w:ins w:id="249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</w:p>
        </w:tc>
        <w:tc>
          <w:tcPr>
            <w:tcW w:w="2163" w:type="dxa"/>
          </w:tcPr>
          <w:p w14:paraId="7D618D8F" w14:textId="0C785BEC" w:rsidR="000B46F2" w:rsidRDefault="000B46F2" w:rsidP="009C2632">
            <w:pPr>
              <w:rPr>
                <w:ins w:id="250" w:author="Jacopo Passariello" w:date="2023-02-05T14:49:00Z"/>
                <w:rFonts w:ascii="Times New Roman" w:eastAsiaTheme="minorEastAsia" w:hAnsi="Times New Roman" w:cs="Times New Roman"/>
              </w:rPr>
            </w:pPr>
            <w:ins w:id="251" w:author="Jacopo Passariello" w:date="2023-02-05T14:49:00Z">
              <w:r>
                <w:rPr>
                  <w:rFonts w:ascii="Times New Roman" w:eastAsiaTheme="minorEastAsia" w:hAnsi="Times New Roman" w:cs="Times New Roman"/>
                </w:rPr>
                <w:t xml:space="preserve">Al massimo ogni veicolo è guidato da un dipendente. </w:t>
              </w:r>
            </w:ins>
          </w:p>
        </w:tc>
      </w:tr>
    </w:tbl>
    <w:p w14:paraId="17F53BBB" w14:textId="11553ACA" w:rsidR="004B4B6B" w:rsidRDefault="004B4B6B" w:rsidP="004B4B6B">
      <w:pPr>
        <w:rPr>
          <w:rFonts w:ascii="Times New Roman" w:eastAsiaTheme="minorEastAsia" w:hAnsi="Times New Roman" w:cs="Times New Roman"/>
        </w:rPr>
      </w:pPr>
    </w:p>
    <w:p w14:paraId="01D33D70" w14:textId="77777777" w:rsidR="00236EA6" w:rsidRDefault="00236EA6" w:rsidP="004B4B6B">
      <w:pPr>
        <w:rPr>
          <w:rFonts w:ascii="Times New Roman" w:eastAsiaTheme="minorEastAsia" w:hAnsi="Times New Roman" w:cs="Times New Roman"/>
        </w:rPr>
      </w:pPr>
    </w:p>
    <w:p w14:paraId="3222FE77" w14:textId="2F87A50A" w:rsidR="00E21680" w:rsidRPr="00653808" w:rsidRDefault="00E21680" w:rsidP="004B4B6B">
      <w:pPr>
        <w:rPr>
          <w:rFonts w:ascii="Times New Roman" w:eastAsiaTheme="minorEastAsia" w:hAnsi="Times New Roman" w:cs="Times New Roman"/>
          <w:b/>
          <w:bCs/>
          <w:rPrChange w:id="252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53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Tabella delle Operazioni: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21680" w14:paraId="302A5FE0" w14:textId="77777777" w:rsidTr="00E21680">
        <w:tc>
          <w:tcPr>
            <w:tcW w:w="3209" w:type="dxa"/>
          </w:tcPr>
          <w:p w14:paraId="45DD29AF" w14:textId="6AC5DF4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Operazione</w:t>
            </w:r>
          </w:p>
        </w:tc>
        <w:tc>
          <w:tcPr>
            <w:tcW w:w="3209" w:type="dxa"/>
          </w:tcPr>
          <w:p w14:paraId="50950646" w14:textId="50C1ED2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  <w:tc>
          <w:tcPr>
            <w:tcW w:w="3210" w:type="dxa"/>
          </w:tcPr>
          <w:p w14:paraId="001E9442" w14:textId="7EC586F4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Frequenza</w:t>
            </w:r>
          </w:p>
        </w:tc>
      </w:tr>
      <w:tr w:rsidR="00E21680" w14:paraId="4215B22E" w14:textId="77777777" w:rsidTr="00E21680">
        <w:tc>
          <w:tcPr>
            <w:tcW w:w="3209" w:type="dxa"/>
          </w:tcPr>
          <w:p w14:paraId="64ACDB2F" w14:textId="1F5360A5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</w:t>
            </w:r>
          </w:p>
        </w:tc>
        <w:tc>
          <w:tcPr>
            <w:tcW w:w="3209" w:type="dxa"/>
          </w:tcPr>
          <w:p w14:paraId="566174E3" w14:textId="5CAF6C7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CE07FF" w14:textId="1793BB38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5BB7D639" w14:textId="77777777" w:rsidTr="00E21680">
        <w:tc>
          <w:tcPr>
            <w:tcW w:w="3209" w:type="dxa"/>
          </w:tcPr>
          <w:p w14:paraId="23231C6A" w14:textId="5D591B10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Op.2</w:t>
            </w:r>
          </w:p>
        </w:tc>
        <w:tc>
          <w:tcPr>
            <w:tcW w:w="3209" w:type="dxa"/>
          </w:tcPr>
          <w:p w14:paraId="1505D219" w14:textId="3E70158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B59B66B" w14:textId="3BB01A6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4/anno</w:t>
            </w:r>
          </w:p>
        </w:tc>
      </w:tr>
      <w:tr w:rsidR="00E21680" w14:paraId="70ED3996" w14:textId="77777777" w:rsidTr="00E21680">
        <w:tc>
          <w:tcPr>
            <w:tcW w:w="3209" w:type="dxa"/>
          </w:tcPr>
          <w:p w14:paraId="1C36A1D1" w14:textId="63D6DCC3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Op.3</w:t>
            </w:r>
          </w:p>
        </w:tc>
        <w:tc>
          <w:tcPr>
            <w:tcW w:w="3209" w:type="dxa"/>
          </w:tcPr>
          <w:p w14:paraId="76EA8073" w14:textId="38BC06A7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4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B</w:t>
              </w:r>
            </w:ins>
            <w:del w:id="255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I</w:delText>
              </w:r>
            </w:del>
          </w:p>
        </w:tc>
        <w:tc>
          <w:tcPr>
            <w:tcW w:w="3210" w:type="dxa"/>
          </w:tcPr>
          <w:p w14:paraId="1D4EBE74" w14:textId="0F1BD94B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6" w:author="Jacopo Passariello" w:date="2023-02-05T14:55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57" w:author="Jacopo Passariello" w:date="2023-02-05T14:55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52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741CEFAD" w14:textId="77777777" w:rsidTr="00E21680">
        <w:tc>
          <w:tcPr>
            <w:tcW w:w="3209" w:type="dxa"/>
          </w:tcPr>
          <w:p w14:paraId="7299C8CA" w14:textId="77826ED6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Op.4</w:t>
            </w:r>
          </w:p>
        </w:tc>
        <w:tc>
          <w:tcPr>
            <w:tcW w:w="3209" w:type="dxa"/>
          </w:tcPr>
          <w:p w14:paraId="10B8F455" w14:textId="61E304F2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2282199A" w14:textId="6CA53D7C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E21680" w14:paraId="6451F151" w14:textId="77777777" w:rsidTr="00E21680">
        <w:tc>
          <w:tcPr>
            <w:tcW w:w="3209" w:type="dxa"/>
          </w:tcPr>
          <w:p w14:paraId="653B73CA" w14:textId="7F4A7D2A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Op.5</w:t>
            </w:r>
          </w:p>
        </w:tc>
        <w:tc>
          <w:tcPr>
            <w:tcW w:w="3209" w:type="dxa"/>
          </w:tcPr>
          <w:p w14:paraId="34D60804" w14:textId="030DEDED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11FE500E" w14:textId="7FF35F53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8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E21680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E21680" w14:paraId="266A0F18" w14:textId="77777777" w:rsidTr="00E21680">
        <w:tc>
          <w:tcPr>
            <w:tcW w:w="3209" w:type="dxa"/>
          </w:tcPr>
          <w:p w14:paraId="1FA8F615" w14:textId="598F150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Op.6</w:t>
            </w:r>
          </w:p>
        </w:tc>
        <w:tc>
          <w:tcPr>
            <w:tcW w:w="3209" w:type="dxa"/>
          </w:tcPr>
          <w:p w14:paraId="2FF558AC" w14:textId="6126D66E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2579E8A" w14:textId="4645CDFA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59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0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2D3E5F36" w14:textId="77777777" w:rsidTr="00E21680">
        <w:tc>
          <w:tcPr>
            <w:tcW w:w="3209" w:type="dxa"/>
          </w:tcPr>
          <w:p w14:paraId="3FD64589" w14:textId="22C3931F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Op.7</w:t>
            </w:r>
          </w:p>
        </w:tc>
        <w:tc>
          <w:tcPr>
            <w:tcW w:w="3209" w:type="dxa"/>
          </w:tcPr>
          <w:p w14:paraId="1A367F0D" w14:textId="43947031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1" w:author="Jacopo Passariello" w:date="2023-02-05T14:56:00Z">
              <w:r>
                <w:rPr>
                  <w:rFonts w:ascii="Times New Roman" w:eastAsiaTheme="minorEastAsia" w:hAnsi="Times New Roman" w:cs="Times New Roman"/>
                </w:rPr>
                <w:t>I</w:t>
              </w:r>
            </w:ins>
            <w:del w:id="262" w:author="Jacopo Passariello" w:date="2023-02-05T14:56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37B4C6E0" w14:textId="10EAE96F" w:rsidR="00E21680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3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4</w:t>
              </w:r>
            </w:ins>
            <w:del w:id="264" w:author="Jacopo Passariello" w:date="2023-02-05T14:57:00Z">
              <w:r w:rsidR="00E21680" w:rsidDel="000B46F2">
                <w:rPr>
                  <w:rFonts w:ascii="Times New Roman" w:eastAsiaTheme="minorEastAsia" w:hAnsi="Times New Roman" w:cs="Times New Roman"/>
                </w:rPr>
                <w:delText>12</w:delText>
              </w:r>
            </w:del>
            <w:r w:rsidR="00E21680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E21680" w14:paraId="68B18939" w14:textId="77777777" w:rsidTr="00E21680">
        <w:tc>
          <w:tcPr>
            <w:tcW w:w="3209" w:type="dxa"/>
          </w:tcPr>
          <w:p w14:paraId="750EB765" w14:textId="6ED100F9" w:rsidR="00E21680" w:rsidRDefault="00E21680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Op.8</w:t>
            </w:r>
          </w:p>
        </w:tc>
        <w:tc>
          <w:tcPr>
            <w:tcW w:w="3209" w:type="dxa"/>
          </w:tcPr>
          <w:p w14:paraId="509E8B9C" w14:textId="64FFDA11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6D5ECB7E" w14:textId="474D24C0" w:rsidR="00E21680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12/anno</w:t>
            </w:r>
          </w:p>
        </w:tc>
      </w:tr>
      <w:tr w:rsidR="005F19D6" w14:paraId="0144CC29" w14:textId="77777777" w:rsidTr="00E21680">
        <w:tc>
          <w:tcPr>
            <w:tcW w:w="3209" w:type="dxa"/>
          </w:tcPr>
          <w:p w14:paraId="49072AFB" w14:textId="18BBEF8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Op.9</w:t>
            </w:r>
          </w:p>
        </w:tc>
        <w:tc>
          <w:tcPr>
            <w:tcW w:w="3209" w:type="dxa"/>
          </w:tcPr>
          <w:p w14:paraId="3308CC81" w14:textId="7CDFF722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739A4B39" w14:textId="1148EE00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5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12</w:t>
              </w:r>
            </w:ins>
            <w:del w:id="266" w:author="Jacopo Passariello" w:date="2023-02-05T14:57:00Z">
              <w:r w:rsidR="005F19D6" w:rsidDel="000B46F2">
                <w:rPr>
                  <w:rFonts w:ascii="Times New Roman" w:eastAsiaTheme="minorEastAsia" w:hAnsi="Times New Roman" w:cs="Times New Roman"/>
                </w:rPr>
                <w:delText>2</w:delText>
              </w:r>
            </w:del>
            <w:r w:rsidR="005F19D6">
              <w:rPr>
                <w:rFonts w:ascii="Times New Roman" w:eastAsiaTheme="minorEastAsia" w:hAnsi="Times New Roman" w:cs="Times New Roman"/>
              </w:rPr>
              <w:t>/anno</w:t>
            </w:r>
          </w:p>
        </w:tc>
      </w:tr>
      <w:tr w:rsidR="005F19D6" w14:paraId="6DA04996" w14:textId="77777777" w:rsidTr="00E21680">
        <w:tc>
          <w:tcPr>
            <w:tcW w:w="3209" w:type="dxa"/>
          </w:tcPr>
          <w:p w14:paraId="2B0DD294" w14:textId="5B386EA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Op.10</w:t>
            </w:r>
          </w:p>
        </w:tc>
        <w:tc>
          <w:tcPr>
            <w:tcW w:w="3209" w:type="dxa"/>
          </w:tcPr>
          <w:p w14:paraId="4C5453C7" w14:textId="1EF8EB16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B</w:t>
            </w:r>
          </w:p>
        </w:tc>
        <w:tc>
          <w:tcPr>
            <w:tcW w:w="3210" w:type="dxa"/>
          </w:tcPr>
          <w:p w14:paraId="5A1EE0BB" w14:textId="16BE4D5A" w:rsidR="005F19D6" w:rsidRDefault="000B46F2" w:rsidP="004B4B6B">
            <w:pPr>
              <w:rPr>
                <w:rFonts w:ascii="Times New Roman" w:eastAsiaTheme="minorEastAsia" w:hAnsi="Times New Roman" w:cs="Times New Roman"/>
              </w:rPr>
            </w:pPr>
            <w:ins w:id="267" w:author="Jacopo Passariello" w:date="2023-02-05T14:57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r w:rsidR="005F19D6">
              <w:rPr>
                <w:rFonts w:ascii="Times New Roman" w:eastAsiaTheme="minorEastAsia" w:hAnsi="Times New Roman" w:cs="Times New Roman"/>
              </w:rPr>
              <w:t>2/anno</w:t>
            </w:r>
          </w:p>
        </w:tc>
      </w:tr>
      <w:tr w:rsidR="005F19D6" w:rsidDel="000B46F2" w14:paraId="40D3A2F8" w14:textId="7C06A573" w:rsidTr="00E21680">
        <w:trPr>
          <w:del w:id="268" w:author="Jacopo Passariello" w:date="2023-02-05T14:58:00Z"/>
        </w:trPr>
        <w:tc>
          <w:tcPr>
            <w:tcW w:w="3209" w:type="dxa"/>
          </w:tcPr>
          <w:p w14:paraId="5138A825" w14:textId="60E5C715" w:rsidR="005F19D6" w:rsidDel="000B46F2" w:rsidRDefault="005F19D6" w:rsidP="004B4B6B">
            <w:pPr>
              <w:rPr>
                <w:del w:id="269" w:author="Jacopo Passariello" w:date="2023-02-05T14:58:00Z"/>
                <w:rFonts w:ascii="Times New Roman" w:eastAsiaTheme="minorEastAsia" w:hAnsi="Times New Roman" w:cs="Times New Roman"/>
              </w:rPr>
            </w:pPr>
            <w:del w:id="27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Op.11</w:delText>
              </w:r>
            </w:del>
          </w:p>
        </w:tc>
        <w:tc>
          <w:tcPr>
            <w:tcW w:w="3209" w:type="dxa"/>
          </w:tcPr>
          <w:p w14:paraId="05977261" w14:textId="062FF4D0" w:rsidR="005F19D6" w:rsidDel="000B46F2" w:rsidRDefault="005F19D6" w:rsidP="004B4B6B">
            <w:pPr>
              <w:rPr>
                <w:del w:id="271" w:author="Jacopo Passariello" w:date="2023-02-05T14:58:00Z"/>
                <w:rFonts w:ascii="Times New Roman" w:eastAsiaTheme="minorEastAsia" w:hAnsi="Times New Roman" w:cs="Times New Roman"/>
              </w:rPr>
            </w:pPr>
            <w:del w:id="272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B</w:delText>
              </w:r>
            </w:del>
          </w:p>
        </w:tc>
        <w:tc>
          <w:tcPr>
            <w:tcW w:w="3210" w:type="dxa"/>
          </w:tcPr>
          <w:p w14:paraId="1E0BAC09" w14:textId="4E610B98" w:rsidR="005F19D6" w:rsidDel="000B46F2" w:rsidRDefault="005F19D6" w:rsidP="004B4B6B">
            <w:pPr>
              <w:rPr>
                <w:del w:id="273" w:author="Jacopo Passariello" w:date="2023-02-05T14:58:00Z"/>
                <w:rFonts w:ascii="Times New Roman" w:eastAsiaTheme="minorEastAsia" w:hAnsi="Times New Roman" w:cs="Times New Roman"/>
              </w:rPr>
            </w:pPr>
            <w:del w:id="27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2/anno</w:delText>
              </w:r>
            </w:del>
          </w:p>
        </w:tc>
      </w:tr>
    </w:tbl>
    <w:p w14:paraId="52CDBCAD" w14:textId="40BCE953" w:rsidR="00E21680" w:rsidRDefault="00E21680" w:rsidP="004B4B6B">
      <w:pPr>
        <w:rPr>
          <w:rFonts w:ascii="Times New Roman" w:eastAsiaTheme="minorEastAsia" w:hAnsi="Times New Roman" w:cs="Times New Roman"/>
        </w:rPr>
      </w:pPr>
    </w:p>
    <w:p w14:paraId="213EC8F7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0D493780" w14:textId="77777777" w:rsidR="00D46B2D" w:rsidRDefault="00D46B2D" w:rsidP="004B4B6B">
      <w:pPr>
        <w:rPr>
          <w:rFonts w:ascii="Times New Roman" w:eastAsiaTheme="minorEastAsia" w:hAnsi="Times New Roman" w:cs="Times New Roman"/>
        </w:rPr>
      </w:pPr>
    </w:p>
    <w:p w14:paraId="38B403EE" w14:textId="1CED1C0A" w:rsidR="00D46B2D" w:rsidDel="000B46F2" w:rsidRDefault="00D46B2D" w:rsidP="004B4B6B">
      <w:pPr>
        <w:rPr>
          <w:del w:id="275" w:author="Jacopo Passariello" w:date="2023-02-05T14:58:00Z"/>
          <w:rFonts w:ascii="Times New Roman" w:eastAsiaTheme="minorEastAsia" w:hAnsi="Times New Roman" w:cs="Times New Roman"/>
        </w:rPr>
      </w:pPr>
    </w:p>
    <w:p w14:paraId="4F596541" w14:textId="77777777" w:rsidR="000B46F2" w:rsidRPr="00653808" w:rsidRDefault="000B46F2" w:rsidP="004B4B6B">
      <w:pPr>
        <w:rPr>
          <w:ins w:id="276" w:author="Jacopo Passariello" w:date="2023-02-05T14:58:00Z"/>
          <w:rFonts w:ascii="Times New Roman" w:eastAsiaTheme="minorEastAsia" w:hAnsi="Times New Roman" w:cs="Times New Roman"/>
          <w:b/>
          <w:bCs/>
          <w:rPrChange w:id="277" w:author="Jacopo Passariello" w:date="2023-02-05T18:18:00Z">
            <w:rPr>
              <w:ins w:id="278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5836C6A2" w14:textId="77777777" w:rsidR="00D46B2D" w:rsidRPr="00653808" w:rsidDel="000B46F2" w:rsidRDefault="00D46B2D" w:rsidP="004B4B6B">
      <w:pPr>
        <w:rPr>
          <w:del w:id="279" w:author="Jacopo Passariello" w:date="2023-02-05T14:58:00Z"/>
          <w:rFonts w:ascii="Times New Roman" w:eastAsiaTheme="minorEastAsia" w:hAnsi="Times New Roman" w:cs="Times New Roman"/>
          <w:b/>
          <w:bCs/>
          <w:rPrChange w:id="280" w:author="Jacopo Passariello" w:date="2023-02-05T18:18:00Z">
            <w:rPr>
              <w:del w:id="281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6B5F0242" w14:textId="77777777" w:rsidR="00D46B2D" w:rsidRPr="00653808" w:rsidDel="000B46F2" w:rsidRDefault="00D46B2D" w:rsidP="004B4B6B">
      <w:pPr>
        <w:rPr>
          <w:del w:id="282" w:author="Jacopo Passariello" w:date="2023-02-05T14:58:00Z"/>
          <w:rFonts w:ascii="Times New Roman" w:eastAsiaTheme="minorEastAsia" w:hAnsi="Times New Roman" w:cs="Times New Roman"/>
          <w:b/>
          <w:bCs/>
          <w:rPrChange w:id="283" w:author="Jacopo Passariello" w:date="2023-02-05T18:18:00Z">
            <w:rPr>
              <w:del w:id="284" w:author="Jacopo Passariello" w:date="2023-02-05T14:58:00Z"/>
              <w:rFonts w:ascii="Times New Roman" w:eastAsiaTheme="minorEastAsia" w:hAnsi="Times New Roman" w:cs="Times New Roman"/>
            </w:rPr>
          </w:rPrChange>
        </w:rPr>
      </w:pPr>
    </w:p>
    <w:p w14:paraId="0093739C" w14:textId="486F2804" w:rsidR="005F19D6" w:rsidRPr="00653808" w:rsidRDefault="005F19D6" w:rsidP="004B4B6B">
      <w:pPr>
        <w:rPr>
          <w:rFonts w:ascii="Times New Roman" w:eastAsiaTheme="minorEastAsia" w:hAnsi="Times New Roman" w:cs="Times New Roman"/>
          <w:b/>
          <w:bCs/>
          <w:rPrChange w:id="285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</w:pPr>
      <w:r w:rsidRPr="00653808">
        <w:rPr>
          <w:rFonts w:ascii="Times New Roman" w:eastAsiaTheme="minorEastAsia" w:hAnsi="Times New Roman" w:cs="Times New Roman"/>
          <w:b/>
          <w:bCs/>
          <w:rPrChange w:id="286" w:author="Jacopo Passariello" w:date="2023-02-05T18:18:00Z">
            <w:rPr>
              <w:rFonts w:ascii="Times New Roman" w:eastAsiaTheme="minorEastAsia" w:hAnsi="Times New Roman" w:cs="Times New Roman"/>
            </w:rPr>
          </w:rPrChange>
        </w:rPr>
        <w:t>Tabelle degli Accessi:</w:t>
      </w:r>
    </w:p>
    <w:p w14:paraId="4B8F539C" w14:textId="6CAFFF66" w:rsidR="005F19D6" w:rsidRDefault="005F19D6" w:rsidP="004B4B6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1. Op.1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F19D6" w14:paraId="59AE623B" w14:textId="77777777" w:rsidTr="005F19D6">
        <w:tc>
          <w:tcPr>
            <w:tcW w:w="2407" w:type="dxa"/>
          </w:tcPr>
          <w:p w14:paraId="20C9E332" w14:textId="7524D78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C1DACE8" w14:textId="25434AC5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97F45E2" w14:textId="11539314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42A89D7B" w14:textId="61142DD7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5F19D6" w14:paraId="67C6FE10" w14:textId="77777777" w:rsidTr="005F19D6">
        <w:tc>
          <w:tcPr>
            <w:tcW w:w="2407" w:type="dxa"/>
          </w:tcPr>
          <w:p w14:paraId="11FB5684" w14:textId="34651661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Veicolo</w:t>
            </w:r>
          </w:p>
        </w:tc>
        <w:tc>
          <w:tcPr>
            <w:tcW w:w="2407" w:type="dxa"/>
          </w:tcPr>
          <w:p w14:paraId="7232BAB3" w14:textId="1EE5259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F316070" w14:textId="3367D170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</w:t>
            </w:r>
            <w:ins w:id="287" w:author="Jacopo Passariello" w:date="2023-02-05T15:54:00Z">
              <w:r w:rsidR="00DE1EB5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444D6275" w14:textId="4AD6B2F9" w:rsidR="005F19D6" w:rsidRDefault="005F19D6" w:rsidP="004B4B6B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1CE0AAC" w14:textId="591E441B" w:rsidR="005F19D6" w:rsidRDefault="005F19D6" w:rsidP="005F19D6">
      <w:pPr>
        <w:pStyle w:val="Paragrafoelenco"/>
        <w:numPr>
          <w:ilvl w:val="0"/>
          <w:numId w:val="30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Costo complessivo: 1</w:t>
      </w:r>
      <w:ins w:id="288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L*12/anno = 12</w:t>
      </w:r>
      <w:ins w:id="289" w:author="Jacopo Passariello" w:date="2023-02-05T15:54:00Z">
        <w:r w:rsidR="00DE1EB5">
          <w:rPr>
            <w:rFonts w:ascii="Times New Roman" w:eastAsiaTheme="minorEastAsia" w:hAnsi="Times New Roman" w:cs="Times New Roman"/>
          </w:rPr>
          <w:t>0</w:t>
        </w:r>
      </w:ins>
      <w:r>
        <w:rPr>
          <w:rFonts w:ascii="Times New Roman" w:eastAsiaTheme="minorEastAsia" w:hAnsi="Times New Roman" w:cs="Times New Roman"/>
        </w:rPr>
        <w:t>L/anno.</w:t>
      </w:r>
    </w:p>
    <w:p w14:paraId="4D8AD7D8" w14:textId="77777777" w:rsidR="00D46B2D" w:rsidRDefault="00D46B2D" w:rsidP="005F19D6">
      <w:pPr>
        <w:rPr>
          <w:rFonts w:ascii="Times New Roman" w:eastAsiaTheme="minorEastAsia" w:hAnsi="Times New Roman" w:cs="Times New Roman"/>
        </w:rPr>
      </w:pPr>
    </w:p>
    <w:p w14:paraId="3D14FFE7" w14:textId="7E84F3D3" w:rsidR="005F19D6" w:rsidRDefault="005F19D6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2.</w:t>
      </w:r>
      <w:r w:rsidR="00E8097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Op.2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299466CE" w14:textId="77777777" w:rsidTr="0047772D">
        <w:tc>
          <w:tcPr>
            <w:tcW w:w="2407" w:type="dxa"/>
          </w:tcPr>
          <w:p w14:paraId="3F45F13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7944A43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95E051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6F6151B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67CD7198" w14:textId="77777777" w:rsidTr="0047772D">
        <w:tc>
          <w:tcPr>
            <w:tcW w:w="2407" w:type="dxa"/>
          </w:tcPr>
          <w:p w14:paraId="3D38B6F1" w14:textId="00B69836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Assegnazione Veicolo</w:t>
              </w:r>
            </w:ins>
            <w:del w:id="291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Veicolo</w:delText>
              </w:r>
            </w:del>
          </w:p>
        </w:tc>
        <w:tc>
          <w:tcPr>
            <w:tcW w:w="2407" w:type="dxa"/>
          </w:tcPr>
          <w:p w14:paraId="43CF07AE" w14:textId="01AFB39F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2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293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786666AA" w14:textId="73A54CE4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4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295" w:author="Jacopo Passariello" w:date="2023-02-05T15:54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0B7D7A67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54874605" w14:textId="77777777" w:rsidTr="0047772D">
        <w:tc>
          <w:tcPr>
            <w:tcW w:w="2407" w:type="dxa"/>
          </w:tcPr>
          <w:p w14:paraId="7F7BD91F" w14:textId="61F80A6B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6" w:author="Jacopo Passariello" w:date="2023-02-05T16:31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297" w:author="Jacopo Passariello" w:date="2023-02-05T14:58:00Z">
              <w:r w:rsidR="00E8097E" w:rsidDel="000B46F2">
                <w:rPr>
                  <w:rFonts w:ascii="Times New Roman" w:eastAsiaTheme="minorEastAsia" w:hAnsi="Times New Roman" w:cs="Times New Roman"/>
                </w:rPr>
                <w:delText>Pagamento Assicurazione</w:delText>
              </w:r>
            </w:del>
          </w:p>
        </w:tc>
        <w:tc>
          <w:tcPr>
            <w:tcW w:w="2407" w:type="dxa"/>
          </w:tcPr>
          <w:p w14:paraId="4D457BF6" w14:textId="3E85863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298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299" w:author="Jacopo Passariello" w:date="2023-02-05T16:28:00Z">
              <w:r w:rsidR="00E8097E" w:rsidDel="009F765C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DB17663" w14:textId="60DE368E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00" w:author="Jacopo Passariello" w:date="2023-02-05T16:28:00Z">
              <w:r>
                <w:rPr>
                  <w:rFonts w:ascii="Times New Roman" w:eastAsiaTheme="minorEastAsia" w:hAnsi="Times New Roman" w:cs="Times New Roman"/>
                </w:rPr>
                <w:t>10</w:t>
              </w:r>
            </w:ins>
            <w:del w:id="301" w:author="Jacopo Passariello" w:date="2023-02-05T14:59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1C17B4FE" w14:textId="7D147A08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:rsidDel="000B46F2" w14:paraId="0FD56D7F" w14:textId="168BBF96" w:rsidTr="0047772D">
        <w:trPr>
          <w:del w:id="302" w:author="Jacopo Passariello" w:date="2023-02-05T14:58:00Z"/>
        </w:trPr>
        <w:tc>
          <w:tcPr>
            <w:tcW w:w="2407" w:type="dxa"/>
          </w:tcPr>
          <w:p w14:paraId="658E57F4" w14:textId="479ABD84" w:rsidR="00E8097E" w:rsidDel="000B46F2" w:rsidRDefault="00E8097E" w:rsidP="0047772D">
            <w:pPr>
              <w:rPr>
                <w:del w:id="303" w:author="Jacopo Passariello" w:date="2023-02-05T14:58:00Z"/>
                <w:rFonts w:ascii="Times New Roman" w:eastAsiaTheme="minorEastAsia" w:hAnsi="Times New Roman" w:cs="Times New Roman"/>
              </w:rPr>
            </w:pPr>
            <w:del w:id="304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0D12866" w14:textId="467A64D9" w:rsidR="00E8097E" w:rsidDel="000B46F2" w:rsidRDefault="00E8097E" w:rsidP="0047772D">
            <w:pPr>
              <w:rPr>
                <w:del w:id="305" w:author="Jacopo Passariello" w:date="2023-02-05T14:58:00Z"/>
                <w:rFonts w:ascii="Times New Roman" w:eastAsiaTheme="minorEastAsia" w:hAnsi="Times New Roman" w:cs="Times New Roman"/>
              </w:rPr>
            </w:pPr>
            <w:del w:id="306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3079518" w14:textId="0762210D" w:rsidR="00E8097E" w:rsidDel="000B46F2" w:rsidRDefault="00E8097E" w:rsidP="0047772D">
            <w:pPr>
              <w:rPr>
                <w:del w:id="307" w:author="Jacopo Passariello" w:date="2023-02-05T14:58:00Z"/>
                <w:rFonts w:ascii="Times New Roman" w:eastAsiaTheme="minorEastAsia" w:hAnsi="Times New Roman" w:cs="Times New Roman"/>
              </w:rPr>
            </w:pPr>
            <w:del w:id="308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4</w:delText>
              </w:r>
            </w:del>
          </w:p>
        </w:tc>
        <w:tc>
          <w:tcPr>
            <w:tcW w:w="2407" w:type="dxa"/>
          </w:tcPr>
          <w:p w14:paraId="24EF6A80" w14:textId="7C424CDD" w:rsidR="00E8097E" w:rsidDel="000B46F2" w:rsidRDefault="00E8097E" w:rsidP="0047772D">
            <w:pPr>
              <w:rPr>
                <w:del w:id="309" w:author="Jacopo Passariello" w:date="2023-02-05T14:58:00Z"/>
                <w:rFonts w:ascii="Times New Roman" w:eastAsiaTheme="minorEastAsia" w:hAnsi="Times New Roman" w:cs="Times New Roman"/>
              </w:rPr>
            </w:pPr>
            <w:del w:id="310" w:author="Jacopo Passariello" w:date="2023-02-05T14:58:00Z">
              <w:r w:rsidDel="000B46F2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D700922" w14:textId="094FA563" w:rsidR="00E8097E" w:rsidDel="008140F9" w:rsidRDefault="00E8097E" w:rsidP="008140F9">
      <w:pPr>
        <w:rPr>
          <w:del w:id="311" w:author="Jacopo Passariello" w:date="2023-02-05T14:59:00Z"/>
          <w:rFonts w:ascii="Times New Roman" w:eastAsiaTheme="minorEastAsia" w:hAnsi="Times New Roman" w:cs="Times New Roman"/>
        </w:rPr>
      </w:pPr>
      <w:del w:id="312" w:author="Jacopo Passariello" w:date="2023-02-05T14:59:00Z">
        <w:r w:rsidRPr="008140F9" w:rsidDel="008140F9">
          <w:rPr>
            <w:rFonts w:ascii="Times New Roman" w:eastAsiaTheme="minorEastAsia" w:hAnsi="Times New Roman" w:cs="Times New Roman"/>
            <w:rPrChange w:id="313" w:author="Jacopo Passariello" w:date="2023-02-05T14:59:00Z">
              <w:rPr/>
            </w:rPrChange>
          </w:rPr>
          <w:delText>In media ci sono quattro fatture di pagamento per ogni veicolo (40/10).</w:delText>
        </w:r>
      </w:del>
    </w:p>
    <w:p w14:paraId="4F8885FB" w14:textId="6D8AD92B" w:rsidR="008140F9" w:rsidRPr="008140F9" w:rsidRDefault="008140F9" w:rsidP="008140F9">
      <w:pPr>
        <w:pStyle w:val="Paragrafoelenco"/>
        <w:numPr>
          <w:ilvl w:val="0"/>
          <w:numId w:val="30"/>
        </w:numPr>
        <w:rPr>
          <w:ins w:id="314" w:author="Jacopo Passariello" w:date="2023-02-05T14:59:00Z"/>
          <w:rFonts w:ascii="Times New Roman" w:eastAsiaTheme="minorEastAsia" w:hAnsi="Times New Roman" w:cs="Times New Roman"/>
          <w:rPrChange w:id="315" w:author="Jacopo Passariello" w:date="2023-02-05T14:59:00Z">
            <w:rPr>
              <w:ins w:id="316" w:author="Jacopo Passariello" w:date="2023-02-05T14:59:00Z"/>
            </w:rPr>
          </w:rPrChange>
        </w:rPr>
      </w:pPr>
      <w:ins w:id="317" w:author="Jacopo Passariello" w:date="2023-02-05T14:59:00Z">
        <w:r>
          <w:rPr>
            <w:rFonts w:ascii="Times New Roman" w:eastAsiaTheme="minorEastAsia" w:hAnsi="Times New Roman" w:cs="Times New Roman"/>
          </w:rPr>
          <w:t>Se esiste una relazi</w:t>
        </w:r>
      </w:ins>
      <w:ins w:id="318" w:author="Jacopo Passariello" w:date="2023-02-05T15:00:00Z">
        <w:r>
          <w:rPr>
            <w:rFonts w:ascii="Times New Roman" w:eastAsiaTheme="minorEastAsia" w:hAnsi="Times New Roman" w:cs="Times New Roman"/>
          </w:rPr>
          <w:t>one “Assegnazione Veicolo” va selezionato il cantiere.</w:t>
        </w:r>
      </w:ins>
    </w:p>
    <w:p w14:paraId="6B225D97" w14:textId="1FE342EB" w:rsidR="00E8097E" w:rsidRPr="008140F9" w:rsidRDefault="00E8097E" w:rsidP="008140F9">
      <w:pPr>
        <w:pStyle w:val="Paragrafoelenco"/>
        <w:numPr>
          <w:ilvl w:val="0"/>
          <w:numId w:val="30"/>
        </w:numPr>
        <w:rPr>
          <w:rFonts w:ascii="Times New Roman" w:hAnsi="Times New Roman" w:cs="Times New Roman"/>
          <w:rPrChange w:id="319" w:author="Jacopo Passariello" w:date="2023-02-05T15:00:00Z">
            <w:rPr/>
          </w:rPrChange>
        </w:rPr>
      </w:pPr>
      <w:r w:rsidRPr="008140F9">
        <w:rPr>
          <w:rFonts w:ascii="Times New Roman" w:hAnsi="Times New Roman" w:cs="Times New Roman"/>
          <w:rPrChange w:id="320" w:author="Jacopo Passariello" w:date="2023-02-05T15:00:00Z">
            <w:rPr/>
          </w:rPrChange>
        </w:rPr>
        <w:t xml:space="preserve">Costo complessivo: </w:t>
      </w:r>
      <w:ins w:id="321" w:author="Jacopo Passariello" w:date="2023-02-05T16:38:00Z">
        <w:r w:rsidR="00A33397">
          <w:rPr>
            <w:rFonts w:ascii="Times New Roman" w:hAnsi="Times New Roman" w:cs="Times New Roman"/>
          </w:rPr>
          <w:t>20</w:t>
        </w:r>
      </w:ins>
      <w:del w:id="322" w:author="Jacopo Passariello" w:date="2023-02-05T15:00:00Z">
        <w:r w:rsidRPr="008140F9" w:rsidDel="008140F9">
          <w:rPr>
            <w:rFonts w:ascii="Times New Roman" w:hAnsi="Times New Roman" w:cs="Times New Roman"/>
            <w:rPrChange w:id="323" w:author="Jacopo Passariello" w:date="2023-02-05T15:00:00Z">
              <w:rPr/>
            </w:rPrChange>
          </w:rPr>
          <w:delText>9</w:delText>
        </w:r>
      </w:del>
      <w:r w:rsidRPr="008140F9">
        <w:rPr>
          <w:rFonts w:ascii="Times New Roman" w:hAnsi="Times New Roman" w:cs="Times New Roman"/>
          <w:rPrChange w:id="324" w:author="Jacopo Passariello" w:date="2023-02-05T15:00:00Z">
            <w:rPr/>
          </w:rPrChange>
        </w:rPr>
        <w:t xml:space="preserve">L*4/anno = </w:t>
      </w:r>
      <w:del w:id="325" w:author="Jacopo Passariello" w:date="2023-02-05T15:00:00Z">
        <w:r w:rsidRPr="008140F9" w:rsidDel="008140F9">
          <w:rPr>
            <w:rFonts w:ascii="Times New Roman" w:hAnsi="Times New Roman" w:cs="Times New Roman"/>
            <w:rPrChange w:id="326" w:author="Jacopo Passariello" w:date="2023-02-05T15:00:00Z">
              <w:rPr/>
            </w:rPrChange>
          </w:rPr>
          <w:delText>36</w:delText>
        </w:r>
      </w:del>
      <w:ins w:id="327" w:author="Jacopo Passariello" w:date="2023-02-05T16:38:00Z">
        <w:r w:rsidR="00A33397">
          <w:rPr>
            <w:rFonts w:ascii="Times New Roman" w:hAnsi="Times New Roman" w:cs="Times New Roman"/>
          </w:rPr>
          <w:t>80L</w:t>
        </w:r>
      </w:ins>
      <w:del w:id="328" w:author="Jacopo Passariello" w:date="2023-02-05T16:38:00Z">
        <w:r w:rsidRPr="008140F9" w:rsidDel="00A33397">
          <w:rPr>
            <w:rFonts w:ascii="Times New Roman" w:hAnsi="Times New Roman" w:cs="Times New Roman"/>
            <w:rPrChange w:id="329" w:author="Jacopo Passariello" w:date="2023-02-05T15:00:00Z">
              <w:rPr/>
            </w:rPrChange>
          </w:rPr>
          <w:delText>L</w:delText>
        </w:r>
      </w:del>
      <w:r w:rsidRPr="008140F9">
        <w:rPr>
          <w:rFonts w:ascii="Times New Roman" w:hAnsi="Times New Roman" w:cs="Times New Roman"/>
          <w:rPrChange w:id="330" w:author="Jacopo Passariello" w:date="2023-02-05T15:00:00Z">
            <w:rPr/>
          </w:rPrChange>
        </w:rPr>
        <w:t>/anno</w:t>
      </w:r>
    </w:p>
    <w:p w14:paraId="3CD10C52" w14:textId="32A2CE27" w:rsidR="00E8097E" w:rsidRDefault="00E8097E" w:rsidP="00E8097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3. Op.3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8097E" w14:paraId="161C43ED" w14:textId="77777777" w:rsidTr="0047772D">
        <w:tc>
          <w:tcPr>
            <w:tcW w:w="2407" w:type="dxa"/>
          </w:tcPr>
          <w:p w14:paraId="27E01981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3F2E32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21DC272E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5D7E296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E8097E" w14:paraId="376298A7" w14:textId="77777777" w:rsidTr="0047772D">
        <w:tc>
          <w:tcPr>
            <w:tcW w:w="2407" w:type="dxa"/>
          </w:tcPr>
          <w:p w14:paraId="55668DC0" w14:textId="1E0BA843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1" w:author="Jacopo Passariello" w:date="2023-02-05T16:36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  <w:del w:id="332" w:author="Jacopo Passariello" w:date="2023-02-05T15:55:00Z">
              <w:r w:rsidR="00EE6826" w:rsidDel="00DE1EB5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5A58D07F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C43787F" w14:textId="5F1A899B" w:rsidR="00E8097E" w:rsidRDefault="00DE1EB5" w:rsidP="0047772D">
            <w:pPr>
              <w:rPr>
                <w:rFonts w:ascii="Times New Roman" w:eastAsiaTheme="minorEastAsia" w:hAnsi="Times New Roman" w:cs="Times New Roman"/>
              </w:rPr>
            </w:pPr>
            <w:ins w:id="333" w:author="Jacopo Passariello" w:date="2023-02-05T15:56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34" w:author="Jacopo Passariello" w:date="2023-02-05T15:55:00Z">
              <w:r w:rsidR="00E8097E" w:rsidDel="00DE1EB5">
                <w:rPr>
                  <w:rFonts w:ascii="Times New Roman" w:eastAsiaTheme="minorEastAsia" w:hAnsi="Times New Roman" w:cs="Times New Roman"/>
                </w:rPr>
                <w:delText>1</w:delText>
              </w:r>
            </w:del>
          </w:p>
        </w:tc>
        <w:tc>
          <w:tcPr>
            <w:tcW w:w="2407" w:type="dxa"/>
          </w:tcPr>
          <w:p w14:paraId="63726A3D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8097E" w14:paraId="7B280539" w14:textId="77777777" w:rsidTr="0047772D">
        <w:tc>
          <w:tcPr>
            <w:tcW w:w="2407" w:type="dxa"/>
          </w:tcPr>
          <w:p w14:paraId="4A1C7B23" w14:textId="747A9D18" w:rsidR="00E8097E" w:rsidRDefault="00EE6826" w:rsidP="0047772D">
            <w:pPr>
              <w:rPr>
                <w:rFonts w:ascii="Times New Roman" w:eastAsiaTheme="minorEastAsia" w:hAnsi="Times New Roman" w:cs="Times New Roman"/>
              </w:rPr>
            </w:pPr>
            <w:del w:id="335" w:author="Jacopo Passariello" w:date="2023-02-05T16:32:00Z">
              <w:r w:rsidDel="009F765C">
                <w:rPr>
                  <w:rFonts w:ascii="Times New Roman" w:eastAsiaTheme="minorEastAsia" w:hAnsi="Times New Roman" w:cs="Times New Roman"/>
                </w:rPr>
                <w:delText xml:space="preserve">Assegnazione </w:delText>
              </w:r>
            </w:del>
            <w:del w:id="336" w:author="Jacopo Passariello" w:date="2023-02-05T15:01:00Z">
              <w:r w:rsidDel="008140F9">
                <w:rPr>
                  <w:rFonts w:ascii="Times New Roman" w:eastAsiaTheme="minorEastAsia" w:hAnsi="Times New Roman" w:cs="Times New Roman"/>
                </w:rPr>
                <w:delText>Materiale</w:delText>
              </w:r>
            </w:del>
            <w:ins w:id="337" w:author="Jacopo Passariello" w:date="2023-02-05T16:36:00Z">
              <w:r w:rsidR="00A33397">
                <w:rPr>
                  <w:rFonts w:ascii="Times New Roman" w:eastAsiaTheme="minorEastAsia" w:hAnsi="Times New Roman" w:cs="Times New Roman"/>
                </w:rPr>
                <w:t>Assegnazione Macchinario</w:t>
              </w:r>
            </w:ins>
          </w:p>
        </w:tc>
        <w:tc>
          <w:tcPr>
            <w:tcW w:w="2407" w:type="dxa"/>
          </w:tcPr>
          <w:p w14:paraId="41ACC8FA" w14:textId="19A7465F" w:rsidR="00E8097E" w:rsidRDefault="00A33397" w:rsidP="0047772D">
            <w:pPr>
              <w:rPr>
                <w:rFonts w:ascii="Times New Roman" w:eastAsiaTheme="minorEastAsia" w:hAnsi="Times New Roman" w:cs="Times New Roman"/>
              </w:rPr>
            </w:pPr>
            <w:ins w:id="338" w:author="Jacopo Passariello" w:date="2023-02-05T16:37:00Z">
              <w:r>
                <w:rPr>
                  <w:rFonts w:ascii="Times New Roman" w:eastAsiaTheme="minorEastAsia" w:hAnsi="Times New Roman" w:cs="Times New Roman"/>
                </w:rPr>
                <w:t>R</w:t>
              </w:r>
            </w:ins>
            <w:del w:id="339" w:author="Jacopo Passariello" w:date="2023-02-05T15:01:00Z">
              <w:r w:rsidR="00E8097E"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1CA701CE" w14:textId="66F87949" w:rsidR="00E8097E" w:rsidRDefault="009F765C" w:rsidP="0047772D">
            <w:pPr>
              <w:rPr>
                <w:rFonts w:ascii="Times New Roman" w:eastAsiaTheme="minorEastAsia" w:hAnsi="Times New Roman" w:cs="Times New Roman"/>
              </w:rPr>
            </w:pPr>
            <w:ins w:id="340" w:author="Jacopo Passariello" w:date="2023-02-05T16:32:00Z">
              <w:r>
                <w:rPr>
                  <w:rFonts w:ascii="Times New Roman" w:eastAsiaTheme="minorEastAsia" w:hAnsi="Times New Roman" w:cs="Times New Roman"/>
                </w:rPr>
                <w:t>28</w:t>
              </w:r>
            </w:ins>
            <w:del w:id="341" w:author="Jacopo Passariello" w:date="2023-02-05T15:01:00Z">
              <w:r w:rsidR="00EE6826"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4DFCED4A" w14:textId="77777777" w:rsidR="00E8097E" w:rsidRDefault="00E8097E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EE6826" w:rsidDel="008140F9" w14:paraId="7F4DBEA8" w14:textId="4EB93E45" w:rsidTr="0047772D">
        <w:trPr>
          <w:del w:id="342" w:author="Jacopo Passariello" w:date="2023-02-05T15:00:00Z"/>
        </w:trPr>
        <w:tc>
          <w:tcPr>
            <w:tcW w:w="2407" w:type="dxa"/>
          </w:tcPr>
          <w:p w14:paraId="7760858C" w14:textId="61CA146C" w:rsidR="00EE6826" w:rsidDel="008140F9" w:rsidRDefault="00EE6826" w:rsidP="0047772D">
            <w:pPr>
              <w:rPr>
                <w:del w:id="343" w:author="Jacopo Passariello" w:date="2023-02-05T15:00:00Z"/>
                <w:rFonts w:ascii="Times New Roman" w:eastAsiaTheme="minorEastAsia" w:hAnsi="Times New Roman" w:cs="Times New Roman"/>
              </w:rPr>
            </w:pPr>
            <w:del w:id="344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Lotto Materiale</w:delText>
              </w:r>
            </w:del>
          </w:p>
        </w:tc>
        <w:tc>
          <w:tcPr>
            <w:tcW w:w="2407" w:type="dxa"/>
          </w:tcPr>
          <w:p w14:paraId="4CF03582" w14:textId="2CF46ED0" w:rsidR="00EE6826" w:rsidDel="008140F9" w:rsidRDefault="00EE6826" w:rsidP="0047772D">
            <w:pPr>
              <w:rPr>
                <w:del w:id="345" w:author="Jacopo Passariello" w:date="2023-02-05T15:00:00Z"/>
                <w:rFonts w:ascii="Times New Roman" w:eastAsiaTheme="minorEastAsia" w:hAnsi="Times New Roman" w:cs="Times New Roman"/>
              </w:rPr>
            </w:pPr>
            <w:del w:id="346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6419A90" w14:textId="512467B3" w:rsidR="00EE6826" w:rsidDel="008140F9" w:rsidRDefault="00EE6826" w:rsidP="0047772D">
            <w:pPr>
              <w:rPr>
                <w:del w:id="347" w:author="Jacopo Passariello" w:date="2023-02-05T15:00:00Z"/>
                <w:rFonts w:ascii="Times New Roman" w:eastAsiaTheme="minorEastAsia" w:hAnsi="Times New Roman" w:cs="Times New Roman"/>
              </w:rPr>
            </w:pPr>
            <w:del w:id="348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30</w:delText>
              </w:r>
            </w:del>
          </w:p>
        </w:tc>
        <w:tc>
          <w:tcPr>
            <w:tcW w:w="2407" w:type="dxa"/>
          </w:tcPr>
          <w:p w14:paraId="0DD35417" w14:textId="4BC7E56C" w:rsidR="00EE6826" w:rsidDel="008140F9" w:rsidRDefault="002852BD" w:rsidP="0047772D">
            <w:pPr>
              <w:rPr>
                <w:del w:id="349" w:author="Jacopo Passariello" w:date="2023-02-05T15:00:00Z"/>
                <w:rFonts w:ascii="Times New Roman" w:eastAsiaTheme="minorEastAsia" w:hAnsi="Times New Roman" w:cs="Times New Roman"/>
              </w:rPr>
            </w:pPr>
            <w:del w:id="350" w:author="Jacopo Passariello" w:date="2023-02-05T15:00:00Z">
              <w:r w:rsidDel="008140F9">
                <w:rPr>
                  <w:rFonts w:ascii="Times New Roman" w:eastAsiaTheme="minorEastAsia" w:hAnsi="Times New Roman" w:cs="Times New Roman"/>
                </w:rPr>
                <w:delText>S</w:delText>
              </w:r>
            </w:del>
          </w:p>
        </w:tc>
      </w:tr>
    </w:tbl>
    <w:p w14:paraId="2ACB8217" w14:textId="43EF1C05" w:rsidR="00E8097E" w:rsidRPr="008140F9" w:rsidRDefault="008140F9" w:rsidP="008140F9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  <w:rPrChange w:id="351" w:author="Jacopo Passariello" w:date="2023-02-05T15:01:00Z">
            <w:rPr/>
          </w:rPrChange>
        </w:rPr>
      </w:pPr>
      <w:ins w:id="352" w:author="Jacopo Passariello" w:date="2023-02-05T15:01:00Z">
        <w:r>
          <w:rPr>
            <w:rFonts w:ascii="Times New Roman" w:eastAsiaTheme="minorEastAsia" w:hAnsi="Times New Roman" w:cs="Times New Roman"/>
          </w:rPr>
          <w:t>Se esiste una relazione “Assegnazione Macchinario” va selezionato il cantiere.</w:t>
        </w:r>
      </w:ins>
      <w:del w:id="353" w:author="Jacopo Passariello" w:date="2023-02-05T15:01:00Z">
        <w:r w:rsidR="00EE6826" w:rsidRPr="008140F9" w:rsidDel="008140F9">
          <w:rPr>
            <w:rFonts w:ascii="Times New Roman" w:eastAsiaTheme="minorEastAsia" w:hAnsi="Times New Roman" w:cs="Times New Roman"/>
            <w:rPrChange w:id="354" w:author="Jacopo Passariello" w:date="2023-02-05T15:01:00Z">
              <w:rPr/>
            </w:rPrChange>
          </w:rPr>
          <w:delText>In media ci sono 30 assegnazioni materiale per ogni Lotto (1200/40)</w:delText>
        </w:r>
      </w:del>
    </w:p>
    <w:p w14:paraId="402E3A22" w14:textId="315154D5" w:rsidR="00EE6826" w:rsidRDefault="00EE6826" w:rsidP="00EE6826">
      <w:pPr>
        <w:pStyle w:val="Paragrafoelenco"/>
        <w:numPr>
          <w:ilvl w:val="0"/>
          <w:numId w:val="33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55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61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56" w:author="Jacopo Passariello" w:date="2023-02-05T16:38:00Z">
        <w:r w:rsidR="00A33397">
          <w:rPr>
            <w:rFonts w:ascii="Times New Roman" w:eastAsiaTheme="minorEastAsia" w:hAnsi="Times New Roman" w:cs="Times New Roman"/>
          </w:rPr>
          <w:t>56</w:t>
        </w:r>
      </w:ins>
      <w:ins w:id="357" w:author="Jacopo Passariello" w:date="2023-02-05T15:01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358" w:author="Jacopo Passariello" w:date="2023-02-05T15:01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359" w:author="Jacopo Passariello" w:date="2023-02-05T15:01:00Z">
        <w:r w:rsidDel="008140F9">
          <w:rPr>
            <w:rFonts w:ascii="Times New Roman" w:eastAsiaTheme="minorEastAsia" w:hAnsi="Times New Roman" w:cs="Times New Roman"/>
          </w:rPr>
          <w:delText>52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360" w:author="Jacopo Passariello" w:date="2023-02-05T16:38:00Z">
        <w:r w:rsidR="00A33397">
          <w:rPr>
            <w:rFonts w:ascii="Times New Roman" w:eastAsiaTheme="minorEastAsia" w:hAnsi="Times New Roman" w:cs="Times New Roman"/>
          </w:rPr>
          <w:t>224</w:t>
        </w:r>
      </w:ins>
      <w:del w:id="361" w:author="Jacopo Passariello" w:date="2023-02-05T15:01:00Z">
        <w:r w:rsidR="00555A66" w:rsidDel="008140F9">
          <w:rPr>
            <w:rFonts w:ascii="Times New Roman" w:eastAsiaTheme="minorEastAsia" w:hAnsi="Times New Roman" w:cs="Times New Roman"/>
          </w:rPr>
          <w:delText>3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172</w:delText>
        </w:r>
      </w:del>
      <w:r>
        <w:rPr>
          <w:rFonts w:ascii="Times New Roman" w:eastAsiaTheme="minorEastAsia" w:hAnsi="Times New Roman" w:cs="Times New Roman"/>
        </w:rPr>
        <w:t>L/anno</w:t>
      </w:r>
    </w:p>
    <w:p w14:paraId="1C81F32F" w14:textId="77777777" w:rsidR="00DE1EB5" w:rsidRDefault="00DE1EB5" w:rsidP="00EE6826">
      <w:pPr>
        <w:rPr>
          <w:ins w:id="362" w:author="Jacopo Passariello" w:date="2023-02-05T15:57:00Z"/>
          <w:rFonts w:ascii="Times New Roman" w:eastAsiaTheme="minorEastAsia" w:hAnsi="Times New Roman" w:cs="Times New Roman"/>
        </w:rPr>
      </w:pPr>
    </w:p>
    <w:p w14:paraId="71BB9F16" w14:textId="1DA34B06" w:rsidR="00EE6826" w:rsidRDefault="00EE6826" w:rsidP="00EE682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4. Op.4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1E45" w14:paraId="7737956E" w14:textId="77777777" w:rsidTr="0047772D">
        <w:tc>
          <w:tcPr>
            <w:tcW w:w="2407" w:type="dxa"/>
          </w:tcPr>
          <w:p w14:paraId="74154B3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lastRenderedPageBreak/>
              <w:t>Concetto</w:t>
            </w:r>
          </w:p>
        </w:tc>
        <w:tc>
          <w:tcPr>
            <w:tcW w:w="2407" w:type="dxa"/>
          </w:tcPr>
          <w:p w14:paraId="6FF3C8A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664E3A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177ED17E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8F1E45" w14:paraId="33C212B6" w14:textId="77777777" w:rsidTr="0047772D">
        <w:tc>
          <w:tcPr>
            <w:tcW w:w="2407" w:type="dxa"/>
          </w:tcPr>
          <w:p w14:paraId="2A6C81D1" w14:textId="56E40E31" w:rsidR="008F1E45" w:rsidRDefault="008140F9" w:rsidP="0047772D">
            <w:pPr>
              <w:rPr>
                <w:rFonts w:ascii="Times New Roman" w:eastAsiaTheme="minorEastAsia" w:hAnsi="Times New Roman" w:cs="Times New Roman"/>
              </w:rPr>
            </w:pPr>
            <w:ins w:id="363" w:author="Jacopo Passariello" w:date="2023-02-05T15:02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  <w:del w:id="364" w:author="Jacopo Passariello" w:date="2023-02-05T15:02:00Z">
              <w:r w:rsidR="008F1E45"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1FBCF549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F1ABA80" w14:textId="0CD08A0A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  <w:ins w:id="365" w:author="Jacopo Passariello" w:date="2023-02-05T15:02:00Z">
              <w:r w:rsidR="008140F9">
                <w:rPr>
                  <w:rFonts w:ascii="Times New Roman" w:eastAsiaTheme="minorEastAsia" w:hAnsi="Times New Roman" w:cs="Times New Roman"/>
                </w:rPr>
                <w:t>0</w:t>
              </w:r>
            </w:ins>
          </w:p>
        </w:tc>
        <w:tc>
          <w:tcPr>
            <w:tcW w:w="2407" w:type="dxa"/>
          </w:tcPr>
          <w:p w14:paraId="2F719732" w14:textId="77777777" w:rsidR="008F1E45" w:rsidRDefault="008F1E4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:rsidDel="008140F9" w14:paraId="46A383C8" w14:textId="41C9ABF5" w:rsidTr="0047772D">
        <w:trPr>
          <w:del w:id="366" w:author="Jacopo Passariello" w:date="2023-02-05T15:02:00Z"/>
        </w:trPr>
        <w:tc>
          <w:tcPr>
            <w:tcW w:w="2407" w:type="dxa"/>
          </w:tcPr>
          <w:p w14:paraId="34953016" w14:textId="1FDB9ECB" w:rsidR="006A67BF" w:rsidDel="008140F9" w:rsidRDefault="006A67BF" w:rsidP="0047772D">
            <w:pPr>
              <w:rPr>
                <w:del w:id="367" w:author="Jacopo Passariello" w:date="2023-02-05T15:02:00Z"/>
                <w:rFonts w:ascii="Times New Roman" w:eastAsiaTheme="minorEastAsia" w:hAnsi="Times New Roman" w:cs="Times New Roman"/>
              </w:rPr>
            </w:pPr>
            <w:del w:id="368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5A629109" w14:textId="6AADBF05" w:rsidR="006A67BF" w:rsidDel="008140F9" w:rsidRDefault="00555A66" w:rsidP="0047772D">
            <w:pPr>
              <w:rPr>
                <w:del w:id="369" w:author="Jacopo Passariello" w:date="2023-02-05T15:02:00Z"/>
                <w:rFonts w:ascii="Times New Roman" w:eastAsiaTheme="minorEastAsia" w:hAnsi="Times New Roman" w:cs="Times New Roman"/>
              </w:rPr>
            </w:pPr>
            <w:del w:id="370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1262E655" w14:textId="03592439" w:rsidR="006A67BF" w:rsidDel="008140F9" w:rsidRDefault="006A67BF" w:rsidP="0047772D">
            <w:pPr>
              <w:rPr>
                <w:del w:id="371" w:author="Jacopo Passariello" w:date="2023-02-05T15:02:00Z"/>
                <w:rFonts w:ascii="Times New Roman" w:eastAsiaTheme="minorEastAsia" w:hAnsi="Times New Roman" w:cs="Times New Roman"/>
              </w:rPr>
            </w:pPr>
            <w:del w:id="372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772AF91B" w14:textId="681D2963" w:rsidR="006A67BF" w:rsidDel="008140F9" w:rsidRDefault="006A67BF" w:rsidP="0047772D">
            <w:pPr>
              <w:rPr>
                <w:del w:id="373" w:author="Jacopo Passariello" w:date="2023-02-05T15:02:00Z"/>
                <w:rFonts w:ascii="Times New Roman" w:eastAsiaTheme="minorEastAsia" w:hAnsi="Times New Roman" w:cs="Times New Roman"/>
              </w:rPr>
            </w:pPr>
            <w:del w:id="374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  <w:tr w:rsidR="008F1E45" w:rsidDel="008140F9" w14:paraId="7471F001" w14:textId="5A88348F" w:rsidTr="0047772D">
        <w:trPr>
          <w:del w:id="375" w:author="Jacopo Passariello" w:date="2023-02-05T15:02:00Z"/>
        </w:trPr>
        <w:tc>
          <w:tcPr>
            <w:tcW w:w="2407" w:type="dxa"/>
          </w:tcPr>
          <w:p w14:paraId="16D050C6" w14:textId="75064C74" w:rsidR="008F1E45" w:rsidDel="008140F9" w:rsidRDefault="008F1E45" w:rsidP="0047772D">
            <w:pPr>
              <w:rPr>
                <w:del w:id="376" w:author="Jacopo Passariello" w:date="2023-02-05T15:02:00Z"/>
                <w:rFonts w:ascii="Times New Roman" w:eastAsiaTheme="minorEastAsia" w:hAnsi="Times New Roman" w:cs="Times New Roman"/>
              </w:rPr>
            </w:pPr>
            <w:del w:id="377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</w:p>
        </w:tc>
        <w:tc>
          <w:tcPr>
            <w:tcW w:w="2407" w:type="dxa"/>
          </w:tcPr>
          <w:p w14:paraId="50B789C8" w14:textId="34E55A79" w:rsidR="008F1E45" w:rsidDel="008140F9" w:rsidRDefault="008F1E45" w:rsidP="0047772D">
            <w:pPr>
              <w:rPr>
                <w:del w:id="378" w:author="Jacopo Passariello" w:date="2023-02-05T15:02:00Z"/>
                <w:rFonts w:ascii="Times New Roman" w:eastAsiaTheme="minorEastAsia" w:hAnsi="Times New Roman" w:cs="Times New Roman"/>
              </w:rPr>
            </w:pPr>
            <w:del w:id="379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C2D8CEF" w14:textId="0C1B0BFD" w:rsidR="008F1E45" w:rsidDel="008140F9" w:rsidRDefault="008F1E45" w:rsidP="0047772D">
            <w:pPr>
              <w:rPr>
                <w:del w:id="380" w:author="Jacopo Passariello" w:date="2023-02-05T15:02:00Z"/>
                <w:rFonts w:ascii="Times New Roman" w:eastAsiaTheme="minorEastAsia" w:hAnsi="Times New Roman" w:cs="Times New Roman"/>
              </w:rPr>
            </w:pPr>
            <w:del w:id="381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</w:p>
        </w:tc>
        <w:tc>
          <w:tcPr>
            <w:tcW w:w="2407" w:type="dxa"/>
          </w:tcPr>
          <w:p w14:paraId="6A84670B" w14:textId="2E49A694" w:rsidR="008F1E45" w:rsidDel="008140F9" w:rsidRDefault="008F1E45" w:rsidP="0047772D">
            <w:pPr>
              <w:rPr>
                <w:del w:id="382" w:author="Jacopo Passariello" w:date="2023-02-05T15:02:00Z"/>
                <w:rFonts w:ascii="Times New Roman" w:eastAsiaTheme="minorEastAsia" w:hAnsi="Times New Roman" w:cs="Times New Roman"/>
              </w:rPr>
            </w:pPr>
            <w:del w:id="383" w:author="Jacopo Passariello" w:date="2023-02-05T15:02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5EE31884" w14:textId="7EC7730C" w:rsidR="00E8097E" w:rsidRDefault="008F1E45" w:rsidP="008F1E45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384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630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5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300L</w:t>
        </w:r>
      </w:ins>
      <w:r>
        <w:rPr>
          <w:rFonts w:ascii="Times New Roman" w:eastAsiaTheme="minorEastAsia" w:hAnsi="Times New Roman" w:cs="Times New Roman"/>
        </w:rPr>
        <w:t xml:space="preserve">*12/anno = </w:t>
      </w:r>
      <w:del w:id="386" w:author="Jacopo Passariello" w:date="2023-02-05T15:02:00Z">
        <w:r w:rsidR="00555A66" w:rsidDel="008140F9">
          <w:rPr>
            <w:rFonts w:ascii="Times New Roman" w:eastAsiaTheme="minorEastAsia" w:hAnsi="Times New Roman" w:cs="Times New Roman"/>
          </w:rPr>
          <w:delText>7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560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387" w:author="Jacopo Passariello" w:date="2023-02-05T15:02:00Z">
        <w:r w:rsidR="008140F9">
          <w:rPr>
            <w:rFonts w:ascii="Times New Roman" w:eastAsiaTheme="minorEastAsia" w:hAnsi="Times New Roman" w:cs="Times New Roman"/>
          </w:rPr>
          <w:t>3.600L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34F2DA6B" w14:textId="09EFB6E6" w:rsidR="008F1E45" w:rsidRDefault="008F1E45" w:rsidP="008F1E4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5. Op.5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1B76B304" w14:textId="77777777" w:rsidTr="006A67BF">
        <w:tc>
          <w:tcPr>
            <w:tcW w:w="2407" w:type="dxa"/>
          </w:tcPr>
          <w:p w14:paraId="63AE89A7" w14:textId="53DF068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39E3B5B1" w14:textId="5756569F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6FBE21F6" w14:textId="67221A0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C29D253" w14:textId="385E89F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0F7689CB" w14:textId="77777777" w:rsidTr="006A67BF">
        <w:tc>
          <w:tcPr>
            <w:tcW w:w="2407" w:type="dxa"/>
          </w:tcPr>
          <w:p w14:paraId="33BE537B" w14:textId="3BE248EA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279563E9" w14:textId="7314135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2926AD66" w14:textId="5355739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4BD6EE08" w14:textId="103F3322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43AA2D06" w14:textId="77777777" w:rsidTr="006A67BF">
        <w:tc>
          <w:tcPr>
            <w:tcW w:w="2407" w:type="dxa"/>
          </w:tcPr>
          <w:p w14:paraId="0F7805AD" w14:textId="7A1035A3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0A7E668A" w14:textId="0496833E" w:rsidR="006A67BF" w:rsidRDefault="00555A66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306173" w14:textId="795870A0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del w:id="388" w:author="Jacopo Passariello" w:date="2023-02-05T15:03:00Z">
              <w:r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  <w:ins w:id="389" w:author="Jacopo Passariello" w:date="2023-02-05T15:58:00Z">
              <w:r w:rsidR="00DE1EB5">
                <w:rPr>
                  <w:rFonts w:ascii="Times New Roman" w:eastAsiaTheme="minorEastAsia" w:hAnsi="Times New Roman" w:cs="Times New Roman"/>
                </w:rPr>
                <w:t>9000</w:t>
              </w:r>
            </w:ins>
          </w:p>
        </w:tc>
        <w:tc>
          <w:tcPr>
            <w:tcW w:w="2407" w:type="dxa"/>
          </w:tcPr>
          <w:p w14:paraId="11173DCA" w14:textId="245D9639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08E63B12" w14:textId="77777777" w:rsidTr="006A67BF">
        <w:tc>
          <w:tcPr>
            <w:tcW w:w="2407" w:type="dxa"/>
          </w:tcPr>
          <w:p w14:paraId="2863B60B" w14:textId="7FF2096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Dipendente </w:t>
            </w:r>
          </w:p>
        </w:tc>
        <w:tc>
          <w:tcPr>
            <w:tcW w:w="2407" w:type="dxa"/>
          </w:tcPr>
          <w:p w14:paraId="144B8FE7" w14:textId="0360CD4E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1DC4478" w14:textId="03D89AEE" w:rsidR="006A67BF" w:rsidRDefault="00DE1EB5" w:rsidP="008F1E45">
            <w:pPr>
              <w:rPr>
                <w:rFonts w:ascii="Times New Roman" w:eastAsiaTheme="minorEastAsia" w:hAnsi="Times New Roman" w:cs="Times New Roman"/>
              </w:rPr>
            </w:pPr>
            <w:ins w:id="390" w:author="Jacopo Passariello" w:date="2023-02-05T15:58:00Z">
              <w:r>
                <w:rPr>
                  <w:rFonts w:ascii="Times New Roman" w:eastAsiaTheme="minorEastAsia" w:hAnsi="Times New Roman" w:cs="Times New Roman"/>
                </w:rPr>
                <w:t>9000</w:t>
              </w:r>
            </w:ins>
            <w:del w:id="391" w:author="Jacopo Passariello" w:date="2023-02-05T15:03:00Z">
              <w:r w:rsidR="006A67BF" w:rsidDel="008140F9">
                <w:rPr>
                  <w:rFonts w:ascii="Times New Roman" w:eastAsiaTheme="minorEastAsia" w:hAnsi="Times New Roman" w:cs="Times New Roman"/>
                </w:rPr>
                <w:delText>280</w:delText>
              </w:r>
            </w:del>
          </w:p>
        </w:tc>
        <w:tc>
          <w:tcPr>
            <w:tcW w:w="2407" w:type="dxa"/>
          </w:tcPr>
          <w:p w14:paraId="6A3B883B" w14:textId="2F5E81F8" w:rsidR="006A67BF" w:rsidRDefault="006A67BF" w:rsidP="008F1E4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0CFEA350" w14:textId="310FB20D" w:rsidR="00DE1EB5" w:rsidRDefault="00DE1EB5" w:rsidP="00DE1EB5">
      <w:pPr>
        <w:pStyle w:val="Paragrafoelenco"/>
        <w:numPr>
          <w:ilvl w:val="0"/>
          <w:numId w:val="35"/>
        </w:numPr>
        <w:rPr>
          <w:ins w:id="392" w:author="Jacopo Passariello" w:date="2023-02-05T15:58:00Z"/>
          <w:rFonts w:ascii="Times New Roman" w:eastAsiaTheme="minorEastAsia" w:hAnsi="Times New Roman" w:cs="Times New Roman"/>
        </w:rPr>
      </w:pPr>
      <w:ins w:id="393" w:author="Jacopo Passariello" w:date="2023-02-05T15:58:00Z">
        <w:r>
          <w:rPr>
            <w:rFonts w:ascii="Times New Roman" w:eastAsiaTheme="minorEastAsia" w:hAnsi="Times New Roman" w:cs="Times New Roman"/>
          </w:rPr>
          <w:t>Costo complessivo: 18.</w:t>
        </w:r>
      </w:ins>
      <w:ins w:id="394" w:author="Jacopo Passariello" w:date="2023-02-05T15:59:00Z">
        <w:r>
          <w:rPr>
            <w:rFonts w:ascii="Times New Roman" w:eastAsiaTheme="minorEastAsia" w:hAnsi="Times New Roman" w:cs="Times New Roman"/>
          </w:rPr>
          <w:t>03</w:t>
        </w:r>
      </w:ins>
      <w:ins w:id="395" w:author="Jacopo Passariello" w:date="2023-02-05T15:58:00Z">
        <w:r>
          <w:rPr>
            <w:rFonts w:ascii="Times New Roman" w:eastAsiaTheme="minorEastAsia" w:hAnsi="Times New Roman" w:cs="Times New Roman"/>
          </w:rPr>
          <w:t>0L*12/anno = 21</w:t>
        </w:r>
      </w:ins>
      <w:ins w:id="396" w:author="Jacopo Passariello" w:date="2023-02-05T15:59:00Z">
        <w:r>
          <w:rPr>
            <w:rFonts w:ascii="Times New Roman" w:eastAsiaTheme="minorEastAsia" w:hAnsi="Times New Roman" w:cs="Times New Roman"/>
          </w:rPr>
          <w:t>6</w:t>
        </w:r>
      </w:ins>
      <w:ins w:id="397" w:author="Jacopo Passariello" w:date="2023-02-05T15:58:00Z">
        <w:r>
          <w:rPr>
            <w:rFonts w:ascii="Times New Roman" w:eastAsiaTheme="minorEastAsia" w:hAnsi="Times New Roman" w:cs="Times New Roman"/>
          </w:rPr>
          <w:t>.</w:t>
        </w:r>
      </w:ins>
      <w:ins w:id="398" w:author="Jacopo Passariello" w:date="2023-02-05T15:59:00Z">
        <w:r>
          <w:rPr>
            <w:rFonts w:ascii="Times New Roman" w:eastAsiaTheme="minorEastAsia" w:hAnsi="Times New Roman" w:cs="Times New Roman"/>
          </w:rPr>
          <w:t>36</w:t>
        </w:r>
      </w:ins>
      <w:ins w:id="399" w:author="Jacopo Passariello" w:date="2023-02-05T15:58:00Z">
        <w:r>
          <w:rPr>
            <w:rFonts w:ascii="Times New Roman" w:eastAsiaTheme="minorEastAsia" w:hAnsi="Times New Roman" w:cs="Times New Roman"/>
          </w:rPr>
          <w:t>0/anno</w:t>
        </w:r>
      </w:ins>
    </w:p>
    <w:p w14:paraId="3B3490C5" w14:textId="7E43E03E" w:rsidR="008F1E45" w:rsidDel="00DE1EB5" w:rsidRDefault="006A67BF" w:rsidP="006A67BF">
      <w:pPr>
        <w:pStyle w:val="Paragrafoelenco"/>
        <w:numPr>
          <w:ilvl w:val="0"/>
          <w:numId w:val="35"/>
        </w:numPr>
        <w:rPr>
          <w:del w:id="400" w:author="Jacopo Passariello" w:date="2023-02-05T15:58:00Z"/>
          <w:rFonts w:ascii="Times New Roman" w:eastAsiaTheme="minorEastAsia" w:hAnsi="Times New Roman" w:cs="Times New Roman"/>
        </w:rPr>
      </w:pPr>
      <w:del w:id="401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Costo complessivo: </w:delText>
        </w:r>
      </w:del>
      <w:del w:id="402" w:author="Jacopo Passariello" w:date="2023-02-05T15:03:00Z">
        <w:r w:rsidR="00555A66" w:rsidDel="008140F9">
          <w:rPr>
            <w:rFonts w:ascii="Times New Roman" w:eastAsiaTheme="minorEastAsia" w:hAnsi="Times New Roman" w:cs="Times New Roman"/>
          </w:rPr>
          <w:delText>590</w:delText>
        </w:r>
      </w:del>
      <w:del w:id="403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 xml:space="preserve">*2/anno = </w:delText>
        </w:r>
      </w:del>
      <w:del w:id="404" w:author="Jacopo Passariello" w:date="2023-02-05T15:04:00Z">
        <w:r w:rsidR="00555A66" w:rsidDel="008140F9">
          <w:rPr>
            <w:rFonts w:ascii="Times New Roman" w:eastAsiaTheme="minorEastAsia" w:hAnsi="Times New Roman" w:cs="Times New Roman"/>
          </w:rPr>
          <w:delText>1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R="00555A66" w:rsidDel="008140F9">
          <w:rPr>
            <w:rFonts w:ascii="Times New Roman" w:eastAsiaTheme="minorEastAsia" w:hAnsi="Times New Roman" w:cs="Times New Roman"/>
          </w:rPr>
          <w:delText>180</w:delText>
        </w:r>
        <w:r w:rsidDel="008140F9">
          <w:rPr>
            <w:rFonts w:ascii="Times New Roman" w:eastAsiaTheme="minorEastAsia" w:hAnsi="Times New Roman" w:cs="Times New Roman"/>
          </w:rPr>
          <w:delText>L</w:delText>
        </w:r>
      </w:del>
      <w:del w:id="405" w:author="Jacopo Passariello" w:date="2023-02-05T15:58:00Z">
        <w:r w:rsidDel="00DE1EB5">
          <w:rPr>
            <w:rFonts w:ascii="Times New Roman" w:eastAsiaTheme="minorEastAsia" w:hAnsi="Times New Roman" w:cs="Times New Roman"/>
          </w:rPr>
          <w:delText>/anno</w:delText>
        </w:r>
      </w:del>
    </w:p>
    <w:p w14:paraId="0192CDB0" w14:textId="1D7BF003" w:rsidR="006A67BF" w:rsidRDefault="006A67BF" w:rsidP="006A67B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6. Op.6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67BF" w14:paraId="42276BA3" w14:textId="77777777" w:rsidTr="006A67BF">
        <w:tc>
          <w:tcPr>
            <w:tcW w:w="2407" w:type="dxa"/>
          </w:tcPr>
          <w:p w14:paraId="202E1B52" w14:textId="472794F1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23DAE4EB" w14:textId="0CDB5156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1F8CD3D4" w14:textId="638587D8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78A7384A" w14:textId="774F57AE" w:rsidR="006A67BF" w:rsidRDefault="006A67BF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6A67BF" w14:paraId="2CA6C60C" w14:textId="77777777" w:rsidTr="006A67BF">
        <w:tc>
          <w:tcPr>
            <w:tcW w:w="2407" w:type="dxa"/>
          </w:tcPr>
          <w:p w14:paraId="7D5936AF" w14:textId="607F167C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Sede</w:t>
            </w:r>
          </w:p>
        </w:tc>
        <w:tc>
          <w:tcPr>
            <w:tcW w:w="2407" w:type="dxa"/>
          </w:tcPr>
          <w:p w14:paraId="6293DC0C" w14:textId="0705D53E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5D6D9797" w14:textId="1BCECABA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30</w:t>
            </w:r>
          </w:p>
        </w:tc>
        <w:tc>
          <w:tcPr>
            <w:tcW w:w="2407" w:type="dxa"/>
          </w:tcPr>
          <w:p w14:paraId="505D76E3" w14:textId="0639BF83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6A67BF" w14:paraId="34F3A20D" w14:textId="77777777" w:rsidTr="006A67BF">
        <w:tc>
          <w:tcPr>
            <w:tcW w:w="2407" w:type="dxa"/>
          </w:tcPr>
          <w:p w14:paraId="15087D33" w14:textId="1EC5B99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Assegnazione Materiali</w:t>
            </w:r>
          </w:p>
        </w:tc>
        <w:tc>
          <w:tcPr>
            <w:tcW w:w="2407" w:type="dxa"/>
          </w:tcPr>
          <w:p w14:paraId="01B7C1E8" w14:textId="226E8E4F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0196937D" w14:textId="38B7F5F4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del w:id="406" w:author="Jacopo Passariello" w:date="2023-02-05T15:04:00Z">
              <w:r w:rsidDel="008140F9">
                <w:rPr>
                  <w:rFonts w:ascii="Times New Roman" w:eastAsiaTheme="minorEastAsia" w:hAnsi="Times New Roman" w:cs="Times New Roman"/>
                </w:rPr>
                <w:delText>1200</w:delText>
              </w:r>
            </w:del>
            <w:ins w:id="407" w:author="Jacopo Passariello" w:date="2023-02-05T16:12:00Z">
              <w:r w:rsidR="00D84149"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08" w:author="Jacopo Passariello" w:date="2023-02-05T16:43:00Z">
              <w:r w:rsidR="00555AB6">
                <w:rPr>
                  <w:rFonts w:ascii="Times New Roman" w:eastAsiaTheme="minorEastAsia" w:hAnsi="Times New Roman" w:cs="Times New Roman"/>
                </w:rPr>
                <w:t>50</w:t>
              </w:r>
            </w:ins>
          </w:p>
        </w:tc>
        <w:tc>
          <w:tcPr>
            <w:tcW w:w="2407" w:type="dxa"/>
          </w:tcPr>
          <w:p w14:paraId="08A4CA5A" w14:textId="00135F8D" w:rsidR="006A67BF" w:rsidRDefault="00555A66" w:rsidP="006A67BF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6B37690" w14:textId="55EF7FA4" w:rsidR="006A67BF" w:rsidRDefault="00555A66" w:rsidP="00555A6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del w:id="409" w:author="Jacopo Passariello" w:date="2023-02-05T15:05:00Z">
        <w:r w:rsidDel="008140F9">
          <w:rPr>
            <w:rFonts w:ascii="Times New Roman" w:eastAsiaTheme="minorEastAsia" w:hAnsi="Times New Roman" w:cs="Times New Roman"/>
          </w:rPr>
          <w:delText>1230</w:delText>
        </w:r>
      </w:del>
      <w:ins w:id="410" w:author="Jacopo Passariello" w:date="2023-02-05T15:05:00Z">
        <w:r w:rsidR="008140F9">
          <w:rPr>
            <w:rFonts w:ascii="Times New Roman" w:eastAsiaTheme="minorEastAsia" w:hAnsi="Times New Roman" w:cs="Times New Roman"/>
          </w:rPr>
          <w:t>1</w:t>
        </w:r>
      </w:ins>
      <w:ins w:id="411" w:author="Jacopo Passariello" w:date="2023-02-05T16:43:00Z">
        <w:r w:rsidR="00555AB6">
          <w:rPr>
            <w:rFonts w:ascii="Times New Roman" w:eastAsiaTheme="minorEastAsia" w:hAnsi="Times New Roman" w:cs="Times New Roman"/>
          </w:rPr>
          <w:t>80</w:t>
        </w:r>
      </w:ins>
      <w:r>
        <w:rPr>
          <w:rFonts w:ascii="Times New Roman" w:eastAsiaTheme="minorEastAsia" w:hAnsi="Times New Roman" w:cs="Times New Roman"/>
        </w:rPr>
        <w:t>*</w:t>
      </w:r>
      <w:ins w:id="412" w:author="Jacopo Passariello" w:date="2023-02-05T15:06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13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del w:id="414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2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460</w:delText>
        </w:r>
      </w:del>
      <w:ins w:id="415" w:author="Jacopo Passariello" w:date="2023-02-05T16:43:00Z">
        <w:r w:rsidR="00555AB6">
          <w:rPr>
            <w:rFonts w:ascii="Times New Roman" w:eastAsiaTheme="minorEastAsia" w:hAnsi="Times New Roman" w:cs="Times New Roman"/>
          </w:rPr>
          <w:t>720</w:t>
        </w:r>
      </w:ins>
      <w:del w:id="416" w:author="Jacopo Passariello" w:date="2023-02-05T15:06:00Z">
        <w:r w:rsidDel="008140F9">
          <w:rPr>
            <w:rFonts w:ascii="Times New Roman" w:eastAsiaTheme="minorEastAsia" w:hAnsi="Times New Roman" w:cs="Times New Roman"/>
          </w:rPr>
          <w:delText>L</w:delText>
        </w:r>
      </w:del>
      <w:ins w:id="417" w:author="Jacopo Passariello" w:date="2023-02-05T15:06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51C1DE14" w14:textId="53D5B9C6" w:rsidR="00555A66" w:rsidRDefault="00A839B5" w:rsidP="00A839B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7. Op.7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839B5" w14:paraId="68B0785A" w14:textId="77777777" w:rsidTr="0047772D">
        <w:tc>
          <w:tcPr>
            <w:tcW w:w="2407" w:type="dxa"/>
          </w:tcPr>
          <w:p w14:paraId="3EF57D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6AD6F3F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35AED60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62516C3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A839B5" w14:paraId="73CD4573" w14:textId="77777777" w:rsidTr="0047772D">
        <w:tc>
          <w:tcPr>
            <w:tcW w:w="2407" w:type="dxa"/>
          </w:tcPr>
          <w:p w14:paraId="55060BC1" w14:textId="1E487546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18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19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63FDDD01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D144CCD" w14:textId="61B519BE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del w:id="420" w:author="Jacopo Passariello" w:date="2023-02-05T15:06:00Z">
              <w:r w:rsidDel="008140F9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21" w:author="Jacopo Passariello" w:date="2023-02-05T15:06:00Z">
              <w:r w:rsidR="008140F9">
                <w:rPr>
                  <w:rFonts w:ascii="Times New Roman" w:eastAsiaTheme="minorEastAsia" w:hAnsi="Times New Roman" w:cs="Times New Roman"/>
                </w:rPr>
                <w:t>28</w:t>
              </w:r>
            </w:ins>
          </w:p>
        </w:tc>
        <w:tc>
          <w:tcPr>
            <w:tcW w:w="2407" w:type="dxa"/>
          </w:tcPr>
          <w:p w14:paraId="2ED31B5B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14:paraId="0021A6FC" w14:textId="77777777" w:rsidTr="0047772D">
        <w:tc>
          <w:tcPr>
            <w:tcW w:w="2407" w:type="dxa"/>
          </w:tcPr>
          <w:p w14:paraId="24EE535A" w14:textId="296B24C5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Luogo di Lavoro</w:t>
            </w:r>
          </w:p>
        </w:tc>
        <w:tc>
          <w:tcPr>
            <w:tcW w:w="2407" w:type="dxa"/>
          </w:tcPr>
          <w:p w14:paraId="66005FDC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376A75A8" w14:textId="7CE5416D" w:rsidR="00A839B5" w:rsidRDefault="00C24B14" w:rsidP="0047772D">
            <w:pPr>
              <w:rPr>
                <w:rFonts w:ascii="Times New Roman" w:eastAsiaTheme="minorEastAsia" w:hAnsi="Times New Roman" w:cs="Times New Roman"/>
              </w:rPr>
            </w:pPr>
            <w:ins w:id="422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8</w:t>
              </w:r>
            </w:ins>
            <w:ins w:id="423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24" w:author="Jacopo Passariello" w:date="2023-02-05T15:10:00Z">
              <w:r>
                <w:rPr>
                  <w:rFonts w:ascii="Times New Roman" w:eastAsiaTheme="minorEastAsia" w:hAnsi="Times New Roman" w:cs="Times New Roman"/>
                </w:rPr>
                <w:t>400</w:t>
              </w:r>
            </w:ins>
            <w:del w:id="425" w:author="Jacopo Passariello" w:date="2023-02-05T15:07:00Z">
              <w:r w:rsidR="00A839B5"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3075BE" w14:textId="77777777" w:rsidR="00A839B5" w:rsidRDefault="00A839B5" w:rsidP="0047772D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A839B5" w:rsidDel="008140F9" w14:paraId="63732023" w14:textId="593B8508" w:rsidTr="0047772D">
        <w:trPr>
          <w:del w:id="426" w:author="Jacopo Passariello" w:date="2023-02-05T15:07:00Z"/>
        </w:trPr>
        <w:tc>
          <w:tcPr>
            <w:tcW w:w="2407" w:type="dxa"/>
          </w:tcPr>
          <w:p w14:paraId="54769CCA" w14:textId="1E15B0FC" w:rsidR="00A839B5" w:rsidDel="008140F9" w:rsidRDefault="00A839B5" w:rsidP="0047772D">
            <w:pPr>
              <w:rPr>
                <w:del w:id="427" w:author="Jacopo Passariello" w:date="2023-02-05T15:07:00Z"/>
                <w:rFonts w:ascii="Times New Roman" w:eastAsiaTheme="minorEastAsia" w:hAnsi="Times New Roman" w:cs="Times New Roman"/>
              </w:rPr>
            </w:pPr>
            <w:del w:id="428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6569C108" w14:textId="6E3A695F" w:rsidR="00A839B5" w:rsidDel="008140F9" w:rsidRDefault="009C2632" w:rsidP="0047772D">
            <w:pPr>
              <w:rPr>
                <w:del w:id="429" w:author="Jacopo Passariello" w:date="2023-02-05T15:07:00Z"/>
                <w:rFonts w:ascii="Times New Roman" w:eastAsiaTheme="minorEastAsia" w:hAnsi="Times New Roman" w:cs="Times New Roman"/>
              </w:rPr>
            </w:pPr>
            <w:del w:id="430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251F2CF8" w14:textId="0056A6D1" w:rsidR="00A839B5" w:rsidDel="008140F9" w:rsidRDefault="009C2632" w:rsidP="0047772D">
            <w:pPr>
              <w:rPr>
                <w:del w:id="431" w:author="Jacopo Passariello" w:date="2023-02-05T15:07:00Z"/>
                <w:rFonts w:ascii="Times New Roman" w:eastAsiaTheme="minorEastAsia" w:hAnsi="Times New Roman" w:cs="Times New Roman"/>
              </w:rPr>
            </w:pPr>
            <w:del w:id="432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380CF080" w14:textId="18ED0DEA" w:rsidR="00A839B5" w:rsidDel="008140F9" w:rsidRDefault="009C2632" w:rsidP="0047772D">
            <w:pPr>
              <w:rPr>
                <w:del w:id="433" w:author="Jacopo Passariello" w:date="2023-02-05T15:07:00Z"/>
                <w:rFonts w:ascii="Times New Roman" w:eastAsiaTheme="minorEastAsia" w:hAnsi="Times New Roman" w:cs="Times New Roman"/>
              </w:rPr>
            </w:pPr>
            <w:del w:id="434" w:author="Jacopo Passariello" w:date="2023-02-05T15:07:00Z">
              <w:r w:rsidDel="008140F9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63A82EF7" w14:textId="2D8C931D" w:rsidR="008140F9" w:rsidRDefault="008140F9" w:rsidP="005F19D6">
      <w:pPr>
        <w:pStyle w:val="Paragrafoelenco"/>
        <w:numPr>
          <w:ilvl w:val="0"/>
          <w:numId w:val="35"/>
        </w:numPr>
        <w:rPr>
          <w:ins w:id="435" w:author="Jacopo Passariello" w:date="2023-02-05T15:08:00Z"/>
          <w:rFonts w:ascii="Times New Roman" w:eastAsiaTheme="minorEastAsia" w:hAnsi="Times New Roman" w:cs="Times New Roman"/>
        </w:rPr>
      </w:pPr>
      <w:ins w:id="436" w:author="Jacopo Passariello" w:date="2023-02-05T15:08:00Z">
        <w:r>
          <w:rPr>
            <w:rFonts w:ascii="Times New Roman" w:eastAsiaTheme="minorEastAsia" w:hAnsi="Times New Roman" w:cs="Times New Roman"/>
          </w:rPr>
          <w:t xml:space="preserve">Caso peggiore, tutti i dipendenti lavorano in tutti i cantieri, quindi </w:t>
        </w:r>
      </w:ins>
      <w:ins w:id="437" w:author="Jacopo Passariello" w:date="2023-02-05T15:10:00Z">
        <w:r w:rsidR="00C24B14">
          <w:rPr>
            <w:rFonts w:ascii="Times New Roman" w:eastAsiaTheme="minorEastAsia" w:hAnsi="Times New Roman" w:cs="Times New Roman"/>
          </w:rPr>
          <w:t>va percorsa “Luogo di Lavoro” 8400 volte.</w:t>
        </w:r>
      </w:ins>
    </w:p>
    <w:p w14:paraId="4677B1AB" w14:textId="2D84A5BB" w:rsidR="00D46B2D" w:rsidRPr="00D46B2D" w:rsidRDefault="009C2632" w:rsidP="005F19D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38" w:author="Jacopo Passariello" w:date="2023-02-05T15:10:00Z">
        <w:r w:rsidR="00C24B14">
          <w:rPr>
            <w:rFonts w:ascii="Times New Roman" w:eastAsiaTheme="minorEastAsia" w:hAnsi="Times New Roman" w:cs="Times New Roman"/>
          </w:rPr>
          <w:t>8428</w:t>
        </w:r>
      </w:ins>
      <w:del w:id="439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18300L</w:delText>
        </w:r>
      </w:del>
      <w:ins w:id="440" w:author="Jacopo Passariello" w:date="2023-02-05T15:08:00Z">
        <w:r w:rsidR="008140F9">
          <w:rPr>
            <w:rFonts w:ascii="Times New Roman" w:eastAsiaTheme="minorEastAsia" w:hAnsi="Times New Roman" w:cs="Times New Roman"/>
          </w:rPr>
          <w:t>L</w:t>
        </w:r>
      </w:ins>
      <w:r>
        <w:rPr>
          <w:rFonts w:ascii="Times New Roman" w:eastAsiaTheme="minorEastAsia" w:hAnsi="Times New Roman" w:cs="Times New Roman"/>
        </w:rPr>
        <w:t>*</w:t>
      </w:r>
      <w:ins w:id="441" w:author="Jacopo Passariello" w:date="2023-02-05T15:08:00Z">
        <w:r w:rsidR="008140F9">
          <w:rPr>
            <w:rFonts w:ascii="Times New Roman" w:eastAsiaTheme="minorEastAsia" w:hAnsi="Times New Roman" w:cs="Times New Roman"/>
          </w:rPr>
          <w:t>4</w:t>
        </w:r>
      </w:ins>
      <w:del w:id="442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12</w:delText>
        </w:r>
      </w:del>
      <w:r>
        <w:rPr>
          <w:rFonts w:ascii="Times New Roman" w:eastAsiaTheme="minorEastAsia" w:hAnsi="Times New Roman" w:cs="Times New Roman"/>
        </w:rPr>
        <w:t xml:space="preserve">/anno = </w:t>
      </w:r>
      <w:ins w:id="443" w:author="Jacopo Passariello" w:date="2023-02-05T15:10:00Z">
        <w:r w:rsidR="00C24B14">
          <w:rPr>
            <w:rFonts w:ascii="Times New Roman" w:eastAsiaTheme="minorEastAsia" w:hAnsi="Times New Roman" w:cs="Times New Roman"/>
          </w:rPr>
          <w:t>33.712L</w:t>
        </w:r>
      </w:ins>
      <w:del w:id="444" w:author="Jacopo Passariello" w:date="2023-02-05T15:08:00Z">
        <w:r w:rsidDel="008140F9">
          <w:rPr>
            <w:rFonts w:ascii="Times New Roman" w:eastAsiaTheme="minorEastAsia" w:hAnsi="Times New Roman" w:cs="Times New Roman"/>
          </w:rPr>
          <w:delText>219</w:delText>
        </w:r>
        <w:r w:rsidR="002852BD" w:rsidDel="008140F9">
          <w:rPr>
            <w:rFonts w:ascii="Times New Roman" w:eastAsiaTheme="minorEastAsia" w:hAnsi="Times New Roman" w:cs="Times New Roman"/>
          </w:rPr>
          <w:delText>.</w:delText>
        </w:r>
        <w:r w:rsidDel="008140F9">
          <w:rPr>
            <w:rFonts w:ascii="Times New Roman" w:eastAsiaTheme="minorEastAsia" w:hAnsi="Times New Roman" w:cs="Times New Roman"/>
          </w:rPr>
          <w:delText>600</w:delText>
        </w:r>
      </w:del>
      <w:del w:id="445" w:author="Jacopo Passariello" w:date="2023-02-05T15:10:00Z">
        <w:r w:rsidDel="00C24B14">
          <w:rPr>
            <w:rFonts w:ascii="Times New Roman" w:eastAsiaTheme="minorEastAsia" w:hAnsi="Times New Roman" w:cs="Times New Roman"/>
          </w:rPr>
          <w:delText>L</w:delText>
        </w:r>
      </w:del>
      <w:r>
        <w:rPr>
          <w:rFonts w:ascii="Times New Roman" w:eastAsiaTheme="minorEastAsia" w:hAnsi="Times New Roman" w:cs="Times New Roman"/>
        </w:rPr>
        <w:t>/anno</w:t>
      </w:r>
    </w:p>
    <w:p w14:paraId="59B843FB" w14:textId="429C9CF4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8. Op.8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73BCB269" w14:textId="77777777" w:rsidTr="009C2632">
        <w:tc>
          <w:tcPr>
            <w:tcW w:w="2407" w:type="dxa"/>
          </w:tcPr>
          <w:p w14:paraId="0772D6E8" w14:textId="637FB78D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5BAB35D5" w14:textId="3797AED4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523D1365" w14:textId="51C9FF01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C1DF13F" w14:textId="78E48239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351A1CCB" w14:textId="77777777" w:rsidTr="009C2632">
        <w:tc>
          <w:tcPr>
            <w:tcW w:w="2407" w:type="dxa"/>
          </w:tcPr>
          <w:p w14:paraId="29154CA6" w14:textId="049BF74C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6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Dipendente</w:delText>
              </w:r>
            </w:del>
            <w:ins w:id="447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12A425D" w14:textId="426DDB8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3D40BD41" w14:textId="5AB614B8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48" w:author="Jacopo Passariello" w:date="2023-02-05T15:11:00Z">
              <w:r w:rsidDel="00C24B14">
                <w:rPr>
                  <w:rFonts w:ascii="Times New Roman" w:eastAsiaTheme="minorEastAsia" w:hAnsi="Times New Roman" w:cs="Times New Roman"/>
                </w:rPr>
                <w:delText>300</w:delText>
              </w:r>
            </w:del>
            <w:ins w:id="449" w:author="Jacopo Passariello" w:date="2023-02-05T15:11:00Z">
              <w:r w:rsidR="00C24B14">
                <w:rPr>
                  <w:rFonts w:ascii="Times New Roman" w:eastAsiaTheme="minorEastAsia" w:hAnsi="Times New Roman" w:cs="Times New Roman"/>
                </w:rPr>
                <w:t>30</w:t>
              </w:r>
            </w:ins>
          </w:p>
        </w:tc>
        <w:tc>
          <w:tcPr>
            <w:tcW w:w="2407" w:type="dxa"/>
          </w:tcPr>
          <w:p w14:paraId="77A94DC9" w14:textId="293DB8A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606A2F11" w14:textId="77777777" w:rsidTr="009C2632">
        <w:tc>
          <w:tcPr>
            <w:tcW w:w="2407" w:type="dxa"/>
          </w:tcPr>
          <w:p w14:paraId="45CF6C7D" w14:textId="07375A6D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0" w:author="Jacopo Passariello" w:date="2023-02-05T15:11:00Z">
              <w:r>
                <w:rPr>
                  <w:rFonts w:ascii="Times New Roman" w:eastAsiaTheme="minorEastAsia" w:hAnsi="Times New Roman" w:cs="Times New Roman"/>
                </w:rPr>
                <w:t>As</w:t>
              </w:r>
            </w:ins>
            <w:ins w:id="451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segnazione Materiali</w:t>
              </w:r>
            </w:ins>
            <w:del w:id="452" w:author="Jacopo Passariello" w:date="2023-02-05T15:11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Luogo di Lavoro</w:delText>
              </w:r>
            </w:del>
          </w:p>
        </w:tc>
        <w:tc>
          <w:tcPr>
            <w:tcW w:w="2407" w:type="dxa"/>
          </w:tcPr>
          <w:p w14:paraId="4181E1F5" w14:textId="0ECE25C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</w:p>
        </w:tc>
        <w:tc>
          <w:tcPr>
            <w:tcW w:w="2407" w:type="dxa"/>
          </w:tcPr>
          <w:p w14:paraId="2EC65915" w14:textId="721B1F6F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53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1</w:t>
              </w:r>
            </w:ins>
            <w:ins w:id="454" w:author="Jacopo Passariello" w:date="2023-02-05T15:13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55" w:author="Jacopo Passariello" w:date="2023-02-05T15:12:00Z">
              <w:r>
                <w:rPr>
                  <w:rFonts w:ascii="Times New Roman" w:eastAsiaTheme="minorEastAsia" w:hAnsi="Times New Roman" w:cs="Times New Roman"/>
                </w:rPr>
                <w:t>200</w:t>
              </w:r>
            </w:ins>
            <w:del w:id="456" w:author="Jacopo Passariello" w:date="2023-02-05T15:12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0A5455BF" w14:textId="609B1AAB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:rsidDel="00C24B14" w14:paraId="7D5260A6" w14:textId="33B186BC" w:rsidTr="009C2632">
        <w:trPr>
          <w:del w:id="457" w:author="Jacopo Passariello" w:date="2023-02-05T15:12:00Z"/>
        </w:trPr>
        <w:tc>
          <w:tcPr>
            <w:tcW w:w="2407" w:type="dxa"/>
          </w:tcPr>
          <w:p w14:paraId="77428710" w14:textId="75885DEF" w:rsidR="009C2632" w:rsidDel="00C24B14" w:rsidRDefault="009C2632" w:rsidP="005F19D6">
            <w:pPr>
              <w:rPr>
                <w:del w:id="458" w:author="Jacopo Passariello" w:date="2023-02-05T15:12:00Z"/>
                <w:rFonts w:ascii="Times New Roman" w:eastAsiaTheme="minorEastAsia" w:hAnsi="Times New Roman" w:cs="Times New Roman"/>
              </w:rPr>
            </w:pPr>
            <w:del w:id="459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Sede</w:delText>
              </w:r>
            </w:del>
          </w:p>
        </w:tc>
        <w:tc>
          <w:tcPr>
            <w:tcW w:w="2407" w:type="dxa"/>
          </w:tcPr>
          <w:p w14:paraId="4E447343" w14:textId="1264720D" w:rsidR="009C2632" w:rsidDel="00C24B14" w:rsidRDefault="009C2632" w:rsidP="005F19D6">
            <w:pPr>
              <w:rPr>
                <w:del w:id="460" w:author="Jacopo Passariello" w:date="2023-02-05T15:12:00Z"/>
                <w:rFonts w:ascii="Times New Roman" w:eastAsiaTheme="minorEastAsia" w:hAnsi="Times New Roman" w:cs="Times New Roman"/>
              </w:rPr>
            </w:pPr>
            <w:del w:id="461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3306B452" w14:textId="419F76E2" w:rsidR="009C2632" w:rsidDel="00C24B14" w:rsidRDefault="009C2632" w:rsidP="005F19D6">
            <w:pPr>
              <w:rPr>
                <w:del w:id="462" w:author="Jacopo Passariello" w:date="2023-02-05T15:12:00Z"/>
                <w:rFonts w:ascii="Times New Roman" w:eastAsiaTheme="minorEastAsia" w:hAnsi="Times New Roman" w:cs="Times New Roman"/>
              </w:rPr>
            </w:pPr>
            <w:del w:id="463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9000</w:delText>
              </w:r>
            </w:del>
          </w:p>
        </w:tc>
        <w:tc>
          <w:tcPr>
            <w:tcW w:w="2407" w:type="dxa"/>
          </w:tcPr>
          <w:p w14:paraId="2340859B" w14:textId="33C1FA71" w:rsidR="009C2632" w:rsidDel="00C24B14" w:rsidRDefault="009C2632" w:rsidP="005F19D6">
            <w:pPr>
              <w:rPr>
                <w:del w:id="464" w:author="Jacopo Passariello" w:date="2023-02-05T15:12:00Z"/>
                <w:rFonts w:ascii="Times New Roman" w:eastAsiaTheme="minorEastAsia" w:hAnsi="Times New Roman" w:cs="Times New Roman"/>
              </w:rPr>
            </w:pPr>
            <w:del w:id="465" w:author="Jacopo Passariello" w:date="2023-02-05T15:12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E80E252" w14:textId="05362709" w:rsidR="009C2632" w:rsidRPr="00D46B2D" w:rsidRDefault="009C2632" w:rsidP="009C2632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</w:t>
      </w:r>
      <w:r w:rsidR="00F95196">
        <w:rPr>
          <w:rFonts w:ascii="Times New Roman" w:eastAsiaTheme="minorEastAsia" w:hAnsi="Times New Roman" w:cs="Times New Roman"/>
        </w:rPr>
        <w:t>complessivo: 1</w:t>
      </w:r>
      <w:ins w:id="466" w:author="Jacopo Passariello" w:date="2023-02-05T15:13:00Z">
        <w:r w:rsidR="00C24B14">
          <w:rPr>
            <w:rFonts w:ascii="Times New Roman" w:eastAsiaTheme="minorEastAsia" w:hAnsi="Times New Roman" w:cs="Times New Roman"/>
          </w:rPr>
          <w:t>.2</w:t>
        </w:r>
      </w:ins>
      <w:del w:id="467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8</w:delText>
        </w:r>
      </w:del>
      <w:r w:rsidR="00F95196">
        <w:rPr>
          <w:rFonts w:ascii="Times New Roman" w:eastAsiaTheme="minorEastAsia" w:hAnsi="Times New Roman" w:cs="Times New Roman"/>
        </w:rPr>
        <w:t>3</w:t>
      </w:r>
      <w:del w:id="468" w:author="Jacopo Passariello" w:date="2023-02-05T15:13:00Z">
        <w:r w:rsidR="00F95196" w:rsidDel="00C24B14">
          <w:rPr>
            <w:rFonts w:ascii="Times New Roman" w:eastAsiaTheme="minorEastAsia" w:hAnsi="Times New Roman" w:cs="Times New Roman"/>
          </w:rPr>
          <w:delText>0</w:delText>
        </w:r>
      </w:del>
      <w:r w:rsidR="00F95196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 xml:space="preserve">L*12/anno = </w:t>
      </w:r>
      <w:del w:id="469" w:author="Jacopo Passariello" w:date="2023-02-05T15:13:00Z">
        <w:r w:rsidDel="00C24B14">
          <w:rPr>
            <w:rFonts w:ascii="Times New Roman" w:eastAsiaTheme="minorEastAsia" w:hAnsi="Times New Roman" w:cs="Times New Roman"/>
          </w:rPr>
          <w:delText>219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600L</w:delText>
        </w:r>
      </w:del>
      <w:ins w:id="470" w:author="Jacopo Passariello" w:date="2023-02-05T15:13:00Z">
        <w:r w:rsidR="00C24B14">
          <w:rPr>
            <w:rFonts w:ascii="Times New Roman" w:eastAsiaTheme="minorEastAsia" w:hAnsi="Times New Roman" w:cs="Times New Roman"/>
          </w:rPr>
          <w:t>14.760L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2EA6DABC" w14:textId="7B4F73FE" w:rsidR="009C2632" w:rsidRDefault="009C2632" w:rsidP="005F19D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9. Op.9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9C2632" w14:paraId="37FE2B11" w14:textId="77777777" w:rsidTr="009C2632">
        <w:tc>
          <w:tcPr>
            <w:tcW w:w="2407" w:type="dxa"/>
          </w:tcPr>
          <w:p w14:paraId="670DE7CD" w14:textId="32D4CD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Concetto</w:t>
            </w:r>
          </w:p>
        </w:tc>
        <w:tc>
          <w:tcPr>
            <w:tcW w:w="2407" w:type="dxa"/>
          </w:tcPr>
          <w:p w14:paraId="1B8293CB" w14:textId="0978D87E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Costrutto</w:t>
            </w:r>
          </w:p>
        </w:tc>
        <w:tc>
          <w:tcPr>
            <w:tcW w:w="2407" w:type="dxa"/>
          </w:tcPr>
          <w:p w14:paraId="7B6C90EF" w14:textId="3BDE69E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Accessi</w:t>
            </w:r>
          </w:p>
        </w:tc>
        <w:tc>
          <w:tcPr>
            <w:tcW w:w="2407" w:type="dxa"/>
          </w:tcPr>
          <w:p w14:paraId="0F0117E3" w14:textId="72A188A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Tipo</w:t>
            </w:r>
          </w:p>
        </w:tc>
      </w:tr>
      <w:tr w:rsidR="009C2632" w14:paraId="6AF061CE" w14:textId="77777777" w:rsidTr="009C2632">
        <w:tc>
          <w:tcPr>
            <w:tcW w:w="2407" w:type="dxa"/>
          </w:tcPr>
          <w:p w14:paraId="2CC70F95" w14:textId="4658336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1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  <w:ins w:id="472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BAD89E3" w14:textId="4B19994A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7B8FC398" w14:textId="303A5836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del w:id="473" w:author="Jacopo Passariello" w:date="2023-02-05T15:13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  <w:ins w:id="474" w:author="Jacopo Passariello" w:date="2023-02-05T15:13:00Z">
              <w:r w:rsidR="00C24B14"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554FA16B" w14:textId="209D2292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19AA2A5C" w14:textId="77777777" w:rsidTr="009C2632">
        <w:tc>
          <w:tcPr>
            <w:tcW w:w="2407" w:type="dxa"/>
          </w:tcPr>
          <w:p w14:paraId="22E5172C" w14:textId="34F81F11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5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  <w:del w:id="476" w:author="Jacopo Passariello" w:date="2023-02-05T15:13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Paga</w:delText>
              </w:r>
            </w:del>
          </w:p>
        </w:tc>
        <w:tc>
          <w:tcPr>
            <w:tcW w:w="2407" w:type="dxa"/>
          </w:tcPr>
          <w:p w14:paraId="49B6A5DC" w14:textId="53A6F39C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7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  <w:del w:id="478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R</w:delText>
              </w:r>
            </w:del>
          </w:p>
        </w:tc>
        <w:tc>
          <w:tcPr>
            <w:tcW w:w="2407" w:type="dxa"/>
          </w:tcPr>
          <w:p w14:paraId="7F05CF92" w14:textId="59E36144" w:rsidR="009C2632" w:rsidRDefault="00C24B14" w:rsidP="005F19D6">
            <w:pPr>
              <w:rPr>
                <w:rFonts w:ascii="Times New Roman" w:eastAsiaTheme="minorEastAsia" w:hAnsi="Times New Roman" w:cs="Times New Roman"/>
              </w:rPr>
            </w:pPr>
            <w:ins w:id="479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0" w:author="Jacopo Passariello" w:date="2023-02-05T15:15:00Z">
              <w:r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1" w:author="Jacopo Passariello" w:date="2023-02-05T15:14:00Z">
              <w:r>
                <w:rPr>
                  <w:rFonts w:ascii="Times New Roman" w:eastAsiaTheme="minorEastAsia" w:hAnsi="Times New Roman" w:cs="Times New Roman"/>
                </w:rPr>
                <w:t>000</w:t>
              </w:r>
            </w:ins>
            <w:del w:id="482" w:author="Jacopo Passariello" w:date="2023-02-05T15:14:00Z">
              <w:r w:rsidR="009C2632"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</w:p>
        </w:tc>
        <w:tc>
          <w:tcPr>
            <w:tcW w:w="2407" w:type="dxa"/>
          </w:tcPr>
          <w:p w14:paraId="1CF90E66" w14:textId="2F1FDDA3" w:rsidR="009C2632" w:rsidRDefault="009C2632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  <w:tr w:rsidR="009C2632" w14:paraId="51C36307" w14:textId="77777777" w:rsidTr="009C2632">
        <w:tc>
          <w:tcPr>
            <w:tcW w:w="2407" w:type="dxa"/>
          </w:tcPr>
          <w:p w14:paraId="61EB426C" w14:textId="06337BCC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3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Personale</w:delText>
              </w:r>
            </w:del>
            <w:ins w:id="484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196014D6" w14:textId="4EFB1D9A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E</w:t>
            </w:r>
          </w:p>
        </w:tc>
        <w:tc>
          <w:tcPr>
            <w:tcW w:w="2407" w:type="dxa"/>
          </w:tcPr>
          <w:p w14:paraId="160C02ED" w14:textId="75990C29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del w:id="485" w:author="Jacopo Passariello" w:date="2023-02-05T15:14:00Z">
              <w:r w:rsidDel="00C24B14">
                <w:rPr>
                  <w:rFonts w:ascii="Times New Roman" w:eastAsiaTheme="minorEastAsia" w:hAnsi="Times New Roman" w:cs="Times New Roman"/>
                </w:rPr>
                <w:delText>3720</w:delText>
              </w:r>
            </w:del>
            <w:ins w:id="486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9</w:t>
              </w:r>
            </w:ins>
            <w:ins w:id="487" w:author="Jacopo Passariello" w:date="2023-02-05T15:15:00Z">
              <w:r w:rsidR="00C24B14">
                <w:rPr>
                  <w:rFonts w:ascii="Times New Roman" w:eastAsiaTheme="minorEastAsia" w:hAnsi="Times New Roman" w:cs="Times New Roman"/>
                </w:rPr>
                <w:t>.</w:t>
              </w:r>
            </w:ins>
            <w:ins w:id="488" w:author="Jacopo Passariello" w:date="2023-02-05T15:14:00Z">
              <w:r w:rsidR="00C24B14">
                <w:rPr>
                  <w:rFonts w:ascii="Times New Roman" w:eastAsiaTheme="minorEastAsia" w:hAnsi="Times New Roman" w:cs="Times New Roman"/>
                </w:rPr>
                <w:t>000</w:t>
              </w:r>
            </w:ins>
          </w:p>
        </w:tc>
        <w:tc>
          <w:tcPr>
            <w:tcW w:w="2407" w:type="dxa"/>
          </w:tcPr>
          <w:p w14:paraId="65D905E1" w14:textId="52D56420" w:rsidR="009C2632" w:rsidRDefault="00F95196" w:rsidP="005F19D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L</w:t>
            </w:r>
          </w:p>
        </w:tc>
      </w:tr>
    </w:tbl>
    <w:p w14:paraId="3221C233" w14:textId="5A4CE338" w:rsidR="009C2632" w:rsidRDefault="00F95196" w:rsidP="00F95196">
      <w:pPr>
        <w:pStyle w:val="Paragrafoelenco"/>
        <w:numPr>
          <w:ilvl w:val="0"/>
          <w:numId w:val="35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Costo complessivo: </w:t>
      </w:r>
      <w:ins w:id="489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18.300</w:t>
        </w:r>
      </w:ins>
      <w:del w:id="490" w:author="Jacopo Passariello" w:date="2023-02-05T15:15:00Z">
        <w:r w:rsidDel="00C24B14">
          <w:rPr>
            <w:rFonts w:ascii="Times New Roman" w:eastAsiaTheme="minorEastAsia" w:hAnsi="Times New Roman" w:cs="Times New Roman"/>
          </w:rPr>
          <w:delText>13440</w:delText>
        </w:r>
      </w:del>
      <w:r>
        <w:rPr>
          <w:rFonts w:ascii="Times New Roman" w:eastAsiaTheme="minorEastAsia" w:hAnsi="Times New Roman" w:cs="Times New Roman"/>
        </w:rPr>
        <w:t>L*</w:t>
      </w:r>
      <w:ins w:id="491" w:author="Jacopo Passariello" w:date="2023-02-05T15:15:00Z">
        <w:r w:rsidR="00C24B14">
          <w:rPr>
            <w:rFonts w:ascii="Times New Roman" w:eastAsiaTheme="minorEastAsia" w:hAnsi="Times New Roman" w:cs="Times New Roman"/>
          </w:rPr>
          <w:t>1</w:t>
        </w:r>
      </w:ins>
      <w:r>
        <w:rPr>
          <w:rFonts w:ascii="Times New Roman" w:eastAsiaTheme="minorEastAsia" w:hAnsi="Times New Roman" w:cs="Times New Roman"/>
        </w:rPr>
        <w:t xml:space="preserve">2/anno = </w:t>
      </w:r>
      <w:del w:id="49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26</w:delText>
        </w:r>
        <w:r w:rsidR="002852BD" w:rsidDel="00C24B14">
          <w:rPr>
            <w:rFonts w:ascii="Times New Roman" w:eastAsiaTheme="minorEastAsia" w:hAnsi="Times New Roman" w:cs="Times New Roman"/>
          </w:rPr>
          <w:delText>.</w:delText>
        </w:r>
        <w:r w:rsidDel="00C24B14">
          <w:rPr>
            <w:rFonts w:ascii="Times New Roman" w:eastAsiaTheme="minorEastAsia" w:hAnsi="Times New Roman" w:cs="Times New Roman"/>
          </w:rPr>
          <w:delText>880L</w:delText>
        </w:r>
      </w:del>
      <w:ins w:id="493" w:author="Jacopo Passariello" w:date="2023-02-05T15:16:00Z">
        <w:r w:rsidR="00C24B14">
          <w:rPr>
            <w:rFonts w:ascii="Times New Roman" w:eastAsiaTheme="minorEastAsia" w:hAnsi="Times New Roman" w:cs="Times New Roman"/>
          </w:rPr>
          <w:t>219.600</w:t>
        </w:r>
      </w:ins>
      <w:r>
        <w:rPr>
          <w:rFonts w:ascii="Times New Roman" w:eastAsiaTheme="minorEastAsia" w:hAnsi="Times New Roman" w:cs="Times New Roman"/>
        </w:rPr>
        <w:t>/anno</w:t>
      </w:r>
    </w:p>
    <w:p w14:paraId="04D373C5" w14:textId="5BFB7D6E" w:rsidR="009C2632" w:rsidRDefault="00F95196" w:rsidP="005F19D6">
      <w:pPr>
        <w:rPr>
          <w:ins w:id="494" w:author="Jacopo Passariello" w:date="2023-02-05T15:17:00Z"/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10. Op.10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24B14" w14:paraId="254EBAFF" w14:textId="77777777" w:rsidTr="00A77F22">
        <w:trPr>
          <w:ins w:id="495" w:author="Jacopo Passariello" w:date="2023-02-05T15:17:00Z"/>
        </w:trPr>
        <w:tc>
          <w:tcPr>
            <w:tcW w:w="2407" w:type="dxa"/>
          </w:tcPr>
          <w:p w14:paraId="21F70D53" w14:textId="77777777" w:rsidR="00C24B14" w:rsidRDefault="00C24B14" w:rsidP="00A77F22">
            <w:pPr>
              <w:rPr>
                <w:ins w:id="496" w:author="Jacopo Passariello" w:date="2023-02-05T15:17:00Z"/>
                <w:rFonts w:ascii="Times New Roman" w:eastAsiaTheme="minorEastAsia" w:hAnsi="Times New Roman" w:cs="Times New Roman"/>
              </w:rPr>
            </w:pPr>
            <w:ins w:id="49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DC6DB0F" w14:textId="77777777" w:rsidR="00C24B14" w:rsidRDefault="00C24B14" w:rsidP="00A77F22">
            <w:pPr>
              <w:rPr>
                <w:ins w:id="498" w:author="Jacopo Passariello" w:date="2023-02-05T15:17:00Z"/>
                <w:rFonts w:ascii="Times New Roman" w:eastAsiaTheme="minorEastAsia" w:hAnsi="Times New Roman" w:cs="Times New Roman"/>
              </w:rPr>
            </w:pPr>
            <w:ins w:id="49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0CE97E0" w14:textId="77777777" w:rsidR="00C24B14" w:rsidRDefault="00C24B14" w:rsidP="00A77F22">
            <w:pPr>
              <w:rPr>
                <w:ins w:id="500" w:author="Jacopo Passariello" w:date="2023-02-05T15:17:00Z"/>
                <w:rFonts w:ascii="Times New Roman" w:eastAsiaTheme="minorEastAsia" w:hAnsi="Times New Roman" w:cs="Times New Roman"/>
              </w:rPr>
            </w:pPr>
            <w:ins w:id="50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0A56CE1" w14:textId="77777777" w:rsidR="00C24B14" w:rsidRDefault="00C24B14" w:rsidP="00A77F22">
            <w:pPr>
              <w:rPr>
                <w:ins w:id="502" w:author="Jacopo Passariello" w:date="2023-02-05T15:17:00Z"/>
                <w:rFonts w:ascii="Times New Roman" w:eastAsiaTheme="minorEastAsia" w:hAnsi="Times New Roman" w:cs="Times New Roman"/>
              </w:rPr>
            </w:pPr>
            <w:ins w:id="503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C24B14" w14:paraId="71D02638" w14:textId="77777777" w:rsidTr="00A77F22">
        <w:trPr>
          <w:ins w:id="504" w:author="Jacopo Passariello" w:date="2023-02-05T15:17:00Z"/>
        </w:trPr>
        <w:tc>
          <w:tcPr>
            <w:tcW w:w="2407" w:type="dxa"/>
          </w:tcPr>
          <w:p w14:paraId="58689882" w14:textId="77777777" w:rsidR="00C24B14" w:rsidRDefault="00C24B14" w:rsidP="00A77F22">
            <w:pPr>
              <w:rPr>
                <w:ins w:id="505" w:author="Jacopo Passariello" w:date="2023-02-05T15:17:00Z"/>
                <w:rFonts w:ascii="Times New Roman" w:eastAsiaTheme="minorEastAsia" w:hAnsi="Times New Roman" w:cs="Times New Roman"/>
              </w:rPr>
            </w:pPr>
            <w:ins w:id="50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FAFA531" w14:textId="77777777" w:rsidR="00C24B14" w:rsidRDefault="00C24B14" w:rsidP="00A77F22">
            <w:pPr>
              <w:rPr>
                <w:ins w:id="507" w:author="Jacopo Passariello" w:date="2023-02-05T15:17:00Z"/>
                <w:rFonts w:ascii="Times New Roman" w:eastAsiaTheme="minorEastAsia" w:hAnsi="Times New Roman" w:cs="Times New Roman"/>
              </w:rPr>
            </w:pPr>
            <w:ins w:id="50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0612D34" w14:textId="77777777" w:rsidR="00C24B14" w:rsidRDefault="00C24B14" w:rsidP="00A77F22">
            <w:pPr>
              <w:rPr>
                <w:ins w:id="509" w:author="Jacopo Passariello" w:date="2023-02-05T15:17:00Z"/>
                <w:rFonts w:ascii="Times New Roman" w:eastAsiaTheme="minorEastAsia" w:hAnsi="Times New Roman" w:cs="Times New Roman"/>
              </w:rPr>
            </w:pPr>
            <w:ins w:id="51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B100D04" w14:textId="77777777" w:rsidR="00C24B14" w:rsidRDefault="00C24B14" w:rsidP="00A77F22">
            <w:pPr>
              <w:rPr>
                <w:ins w:id="511" w:author="Jacopo Passariello" w:date="2023-02-05T15:17:00Z"/>
                <w:rFonts w:ascii="Times New Roman" w:eastAsiaTheme="minorEastAsia" w:hAnsi="Times New Roman" w:cs="Times New Roman"/>
              </w:rPr>
            </w:pPr>
            <w:ins w:id="512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5C873AB8" w14:textId="77777777" w:rsidTr="00A77F22">
        <w:trPr>
          <w:ins w:id="513" w:author="Jacopo Passariello" w:date="2023-02-05T15:17:00Z"/>
        </w:trPr>
        <w:tc>
          <w:tcPr>
            <w:tcW w:w="2407" w:type="dxa"/>
          </w:tcPr>
          <w:p w14:paraId="59573564" w14:textId="77777777" w:rsidR="00C24B14" w:rsidRDefault="00C24B14" w:rsidP="00A77F22">
            <w:pPr>
              <w:rPr>
                <w:ins w:id="514" w:author="Jacopo Passariello" w:date="2023-02-05T15:17:00Z"/>
                <w:rFonts w:ascii="Times New Roman" w:eastAsiaTheme="minorEastAsia" w:hAnsi="Times New Roman" w:cs="Times New Roman"/>
              </w:rPr>
            </w:pPr>
            <w:ins w:id="515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1A831B2" w14:textId="77777777" w:rsidR="00C24B14" w:rsidRDefault="00C24B14" w:rsidP="00A77F22">
            <w:pPr>
              <w:rPr>
                <w:ins w:id="516" w:author="Jacopo Passariello" w:date="2023-02-05T15:17:00Z"/>
                <w:rFonts w:ascii="Times New Roman" w:eastAsiaTheme="minorEastAsia" w:hAnsi="Times New Roman" w:cs="Times New Roman"/>
              </w:rPr>
            </w:pPr>
            <w:ins w:id="517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2C873083" w14:textId="77777777" w:rsidR="00C24B14" w:rsidRDefault="00C24B14" w:rsidP="00A77F22">
            <w:pPr>
              <w:rPr>
                <w:ins w:id="518" w:author="Jacopo Passariello" w:date="2023-02-05T15:17:00Z"/>
                <w:rFonts w:ascii="Times New Roman" w:eastAsiaTheme="minorEastAsia" w:hAnsi="Times New Roman" w:cs="Times New Roman"/>
              </w:rPr>
            </w:pPr>
            <w:ins w:id="519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95CE9EE" w14:textId="77777777" w:rsidR="00C24B14" w:rsidRDefault="00C24B14" w:rsidP="00A77F22">
            <w:pPr>
              <w:rPr>
                <w:ins w:id="520" w:author="Jacopo Passariello" w:date="2023-02-05T15:17:00Z"/>
                <w:rFonts w:ascii="Times New Roman" w:eastAsiaTheme="minorEastAsia" w:hAnsi="Times New Roman" w:cs="Times New Roman"/>
              </w:rPr>
            </w:pPr>
            <w:ins w:id="521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C24B14" w14:paraId="25B7156E" w14:textId="77777777" w:rsidTr="00A77F22">
        <w:trPr>
          <w:ins w:id="522" w:author="Jacopo Passariello" w:date="2023-02-05T15:17:00Z"/>
        </w:trPr>
        <w:tc>
          <w:tcPr>
            <w:tcW w:w="2407" w:type="dxa"/>
          </w:tcPr>
          <w:p w14:paraId="4AE4928A" w14:textId="77777777" w:rsidR="00C24B14" w:rsidRDefault="00C24B14" w:rsidP="00A77F22">
            <w:pPr>
              <w:rPr>
                <w:ins w:id="523" w:author="Jacopo Passariello" w:date="2023-02-05T15:17:00Z"/>
                <w:rFonts w:ascii="Times New Roman" w:eastAsiaTheme="minorEastAsia" w:hAnsi="Times New Roman" w:cs="Times New Roman"/>
              </w:rPr>
            </w:pPr>
            <w:ins w:id="524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Sede</w:t>
              </w:r>
            </w:ins>
          </w:p>
        </w:tc>
        <w:tc>
          <w:tcPr>
            <w:tcW w:w="2407" w:type="dxa"/>
          </w:tcPr>
          <w:p w14:paraId="3DD68EFA" w14:textId="77777777" w:rsidR="00C24B14" w:rsidRDefault="00C24B14" w:rsidP="00A77F22">
            <w:pPr>
              <w:rPr>
                <w:ins w:id="525" w:author="Jacopo Passariello" w:date="2023-02-05T15:17:00Z"/>
                <w:rFonts w:ascii="Times New Roman" w:eastAsiaTheme="minorEastAsia" w:hAnsi="Times New Roman" w:cs="Times New Roman"/>
              </w:rPr>
            </w:pPr>
            <w:ins w:id="526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6B37D44D" w14:textId="77777777" w:rsidR="00C24B14" w:rsidRDefault="00C24B14" w:rsidP="00A77F22">
            <w:pPr>
              <w:rPr>
                <w:ins w:id="527" w:author="Jacopo Passariello" w:date="2023-02-05T15:17:00Z"/>
                <w:rFonts w:ascii="Times New Roman" w:eastAsiaTheme="minorEastAsia" w:hAnsi="Times New Roman" w:cs="Times New Roman"/>
              </w:rPr>
            </w:pPr>
            <w:ins w:id="528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7D872C0" w14:textId="77777777" w:rsidR="00C24B14" w:rsidRDefault="00C24B14" w:rsidP="00A77F22">
            <w:pPr>
              <w:rPr>
                <w:ins w:id="529" w:author="Jacopo Passariello" w:date="2023-02-05T15:17:00Z"/>
                <w:rFonts w:ascii="Times New Roman" w:eastAsiaTheme="minorEastAsia" w:hAnsi="Times New Roman" w:cs="Times New Roman"/>
              </w:rPr>
            </w:pPr>
            <w:ins w:id="530" w:author="Jacopo Passariello" w:date="2023-02-05T15:17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BBDE317" w14:textId="77777777" w:rsidR="00C24B14" w:rsidRDefault="00C24B14" w:rsidP="00C24B14">
      <w:pPr>
        <w:pStyle w:val="Paragrafoelenco"/>
        <w:numPr>
          <w:ilvl w:val="0"/>
          <w:numId w:val="35"/>
        </w:numPr>
        <w:rPr>
          <w:ins w:id="531" w:author="Jacopo Passariello" w:date="2023-02-05T15:17:00Z"/>
          <w:rFonts w:ascii="Times New Roman" w:eastAsiaTheme="minorEastAsia" w:hAnsi="Times New Roman" w:cs="Times New Roman"/>
        </w:rPr>
      </w:pPr>
      <w:ins w:id="532" w:author="Jacopo Passariello" w:date="2023-02-05T15:17:00Z">
        <w:r>
          <w:rPr>
            <w:rFonts w:ascii="Times New Roman" w:eastAsiaTheme="minorEastAsia" w:hAnsi="Times New Roman" w:cs="Times New Roman"/>
          </w:rPr>
          <w:t>Costo complessivo: 18.300L*12/anno = 219.600/anno</w:t>
        </w:r>
      </w:ins>
    </w:p>
    <w:p w14:paraId="5A07D521" w14:textId="62CDB9A4" w:rsidR="00C24B14" w:rsidDel="00C24B14" w:rsidRDefault="00C24B14" w:rsidP="00C24B14">
      <w:pPr>
        <w:rPr>
          <w:del w:id="533" w:author="Jacopo Passariello" w:date="2023-02-05T15:17:00Z"/>
          <w:rFonts w:ascii="Times New Roman" w:eastAsiaTheme="minorEastAsia" w:hAnsi="Times New Roman" w:cs="Times New Roman"/>
        </w:rPr>
      </w:pPr>
    </w:p>
    <w:p w14:paraId="2EE93AFD" w14:textId="031A45DE" w:rsidR="00F95196" w:rsidRPr="00C24B14" w:rsidDel="00C24B14" w:rsidRDefault="00F95196" w:rsidP="00C24B14">
      <w:pPr>
        <w:pStyle w:val="Paragrafoelenco"/>
        <w:numPr>
          <w:ilvl w:val="0"/>
          <w:numId w:val="35"/>
        </w:numPr>
        <w:rPr>
          <w:del w:id="534" w:author="Jacopo Passariello" w:date="2023-02-05T15:17:00Z"/>
          <w:rFonts w:ascii="Times New Roman" w:eastAsiaTheme="minorEastAsia" w:hAnsi="Times New Roman" w:cs="Times New Roman"/>
          <w:rPrChange w:id="535" w:author="Jacopo Passariello" w:date="2023-02-05T15:17:00Z">
            <w:rPr>
              <w:del w:id="536" w:author="Jacopo Passariello" w:date="2023-02-05T15:17:00Z"/>
            </w:rPr>
          </w:rPrChange>
        </w:rPr>
      </w:pPr>
      <w:del w:id="537" w:author="Jacopo Passariello" w:date="2023-02-05T15:17:00Z">
        <w:r w:rsidRPr="00C24B14" w:rsidDel="00C24B14">
          <w:rPr>
            <w:rFonts w:ascii="Times New Roman" w:eastAsiaTheme="minorEastAsia" w:hAnsi="Times New Roman" w:cs="Times New Roman"/>
            <w:rPrChange w:id="538" w:author="Jacopo Passariello" w:date="2023-02-05T15:17:00Z">
              <w:rPr/>
            </w:rPrChange>
          </w:rPr>
          <w:delText>Costo complessivo: 9720L* 2/anno = 19</w:delText>
        </w:r>
        <w:r w:rsidR="002852BD" w:rsidRPr="00C24B14" w:rsidDel="00C24B14">
          <w:rPr>
            <w:rFonts w:ascii="Times New Roman" w:eastAsiaTheme="minorEastAsia" w:hAnsi="Times New Roman" w:cs="Times New Roman"/>
            <w:rPrChange w:id="539" w:author="Jacopo Passariello" w:date="2023-02-05T15:17:00Z">
              <w:rPr/>
            </w:rPrChange>
          </w:rPr>
          <w:delText>.</w:delText>
        </w:r>
        <w:r w:rsidRPr="00C24B14" w:rsidDel="00C24B14">
          <w:rPr>
            <w:rFonts w:ascii="Times New Roman" w:eastAsiaTheme="minorEastAsia" w:hAnsi="Times New Roman" w:cs="Times New Roman"/>
            <w:rPrChange w:id="540" w:author="Jacopo Passariello" w:date="2023-02-05T15:17:00Z">
              <w:rPr/>
            </w:rPrChange>
          </w:rPr>
          <w:delText>440L/anno</w:delText>
        </w:r>
      </w:del>
    </w:p>
    <w:p w14:paraId="2FE6A1B7" w14:textId="11A4689E" w:rsidR="009C2632" w:rsidDel="00C24B14" w:rsidRDefault="002852BD" w:rsidP="005F19D6">
      <w:pPr>
        <w:rPr>
          <w:del w:id="541" w:author="Jacopo Passariello" w:date="2023-02-05T15:16:00Z"/>
          <w:rFonts w:ascii="Times New Roman" w:eastAsiaTheme="minorEastAsia" w:hAnsi="Times New Roman" w:cs="Times New Roman"/>
        </w:rPr>
      </w:pPr>
      <w:del w:id="54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11. Op.11</w:delText>
        </w:r>
      </w:del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852BD" w:rsidDel="00C24B14" w14:paraId="6F352960" w14:textId="107B9934" w:rsidTr="002852BD">
        <w:trPr>
          <w:del w:id="543" w:author="Jacopo Passariello" w:date="2023-02-05T15:16:00Z"/>
        </w:trPr>
        <w:tc>
          <w:tcPr>
            <w:tcW w:w="2407" w:type="dxa"/>
          </w:tcPr>
          <w:p w14:paraId="73AC8ECC" w14:textId="2EF63CE5" w:rsidR="002852BD" w:rsidDel="00C24B14" w:rsidRDefault="002852BD" w:rsidP="005F19D6">
            <w:pPr>
              <w:rPr>
                <w:del w:id="544" w:author="Jacopo Passariello" w:date="2023-02-05T15:16:00Z"/>
                <w:rFonts w:ascii="Times New Roman" w:eastAsiaTheme="minorEastAsia" w:hAnsi="Times New Roman" w:cs="Times New Roman"/>
              </w:rPr>
            </w:pPr>
            <w:del w:id="545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Concetto</w:delText>
              </w:r>
            </w:del>
          </w:p>
        </w:tc>
        <w:tc>
          <w:tcPr>
            <w:tcW w:w="2407" w:type="dxa"/>
          </w:tcPr>
          <w:p w14:paraId="3DEF2637" w14:textId="681FCBFE" w:rsidR="002852BD" w:rsidDel="00C24B14" w:rsidRDefault="002852BD" w:rsidP="005F19D6">
            <w:pPr>
              <w:rPr>
                <w:del w:id="546" w:author="Jacopo Passariello" w:date="2023-02-05T15:16:00Z"/>
                <w:rFonts w:ascii="Times New Roman" w:eastAsiaTheme="minorEastAsia" w:hAnsi="Times New Roman" w:cs="Times New Roman"/>
              </w:rPr>
            </w:pPr>
            <w:del w:id="547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Costrutto</w:delText>
              </w:r>
            </w:del>
          </w:p>
        </w:tc>
        <w:tc>
          <w:tcPr>
            <w:tcW w:w="2407" w:type="dxa"/>
          </w:tcPr>
          <w:p w14:paraId="1A99DA6F" w14:textId="3BDC3B4B" w:rsidR="002852BD" w:rsidDel="00C24B14" w:rsidRDefault="002852BD" w:rsidP="005F19D6">
            <w:pPr>
              <w:rPr>
                <w:del w:id="548" w:author="Jacopo Passariello" w:date="2023-02-05T15:16:00Z"/>
                <w:rFonts w:ascii="Times New Roman" w:eastAsiaTheme="minorEastAsia" w:hAnsi="Times New Roman" w:cs="Times New Roman"/>
              </w:rPr>
            </w:pPr>
            <w:del w:id="549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Accessi</w:delText>
              </w:r>
            </w:del>
          </w:p>
        </w:tc>
        <w:tc>
          <w:tcPr>
            <w:tcW w:w="2407" w:type="dxa"/>
          </w:tcPr>
          <w:p w14:paraId="1B5D8E9F" w14:textId="1F837065" w:rsidR="002852BD" w:rsidDel="00C24B14" w:rsidRDefault="002852BD" w:rsidP="005F19D6">
            <w:pPr>
              <w:rPr>
                <w:del w:id="550" w:author="Jacopo Passariello" w:date="2023-02-05T15:16:00Z"/>
                <w:rFonts w:ascii="Times New Roman" w:eastAsiaTheme="minorEastAsia" w:hAnsi="Times New Roman" w:cs="Times New Roman"/>
              </w:rPr>
            </w:pPr>
            <w:del w:id="551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Tipo</w:delText>
              </w:r>
            </w:del>
          </w:p>
        </w:tc>
      </w:tr>
      <w:tr w:rsidR="002852BD" w:rsidDel="00C24B14" w14:paraId="002D2953" w14:textId="185B0095" w:rsidTr="002852BD">
        <w:trPr>
          <w:del w:id="552" w:author="Jacopo Passariello" w:date="2023-02-05T15:16:00Z"/>
        </w:trPr>
        <w:tc>
          <w:tcPr>
            <w:tcW w:w="2407" w:type="dxa"/>
          </w:tcPr>
          <w:p w14:paraId="658129E1" w14:textId="53D0B3DD" w:rsidR="002852BD" w:rsidDel="00C24B14" w:rsidRDefault="002852BD" w:rsidP="005F19D6">
            <w:pPr>
              <w:rPr>
                <w:del w:id="553" w:author="Jacopo Passariello" w:date="2023-02-05T15:16:00Z"/>
                <w:rFonts w:ascii="Times New Roman" w:eastAsiaTheme="minorEastAsia" w:hAnsi="Times New Roman" w:cs="Times New Roman"/>
              </w:rPr>
            </w:pPr>
            <w:del w:id="554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Fatture</w:delText>
              </w:r>
            </w:del>
          </w:p>
        </w:tc>
        <w:tc>
          <w:tcPr>
            <w:tcW w:w="2407" w:type="dxa"/>
          </w:tcPr>
          <w:p w14:paraId="27308D0F" w14:textId="3EA0B466" w:rsidR="002852BD" w:rsidDel="00C24B14" w:rsidRDefault="002852BD" w:rsidP="005F19D6">
            <w:pPr>
              <w:rPr>
                <w:del w:id="555" w:author="Jacopo Passariello" w:date="2023-02-05T15:16:00Z"/>
                <w:rFonts w:ascii="Times New Roman" w:eastAsiaTheme="minorEastAsia" w:hAnsi="Times New Roman" w:cs="Times New Roman"/>
              </w:rPr>
            </w:pPr>
            <w:del w:id="556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E</w:delText>
              </w:r>
            </w:del>
          </w:p>
        </w:tc>
        <w:tc>
          <w:tcPr>
            <w:tcW w:w="2407" w:type="dxa"/>
          </w:tcPr>
          <w:p w14:paraId="0CA036A5" w14:textId="3F2009E1" w:rsidR="002852BD" w:rsidDel="00C24B14" w:rsidRDefault="002852BD" w:rsidP="005F19D6">
            <w:pPr>
              <w:rPr>
                <w:del w:id="557" w:author="Jacopo Passariello" w:date="2023-02-05T15:16:00Z"/>
                <w:rFonts w:ascii="Times New Roman" w:eastAsiaTheme="minorEastAsia" w:hAnsi="Times New Roman" w:cs="Times New Roman"/>
              </w:rPr>
            </w:pPr>
            <w:del w:id="558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6000</w:delText>
              </w:r>
            </w:del>
          </w:p>
        </w:tc>
        <w:tc>
          <w:tcPr>
            <w:tcW w:w="2407" w:type="dxa"/>
          </w:tcPr>
          <w:p w14:paraId="795D0246" w14:textId="5373B105" w:rsidR="002852BD" w:rsidDel="00C24B14" w:rsidRDefault="002852BD" w:rsidP="005F19D6">
            <w:pPr>
              <w:rPr>
                <w:del w:id="559" w:author="Jacopo Passariello" w:date="2023-02-05T15:16:00Z"/>
                <w:rFonts w:ascii="Times New Roman" w:eastAsiaTheme="minorEastAsia" w:hAnsi="Times New Roman" w:cs="Times New Roman"/>
              </w:rPr>
            </w:pPr>
            <w:del w:id="560" w:author="Jacopo Passariello" w:date="2023-02-05T15:16:00Z">
              <w:r w:rsidDel="00C24B14">
                <w:rPr>
                  <w:rFonts w:ascii="Times New Roman" w:eastAsiaTheme="minorEastAsia" w:hAnsi="Times New Roman" w:cs="Times New Roman"/>
                </w:rPr>
                <w:delText>L</w:delText>
              </w:r>
            </w:del>
          </w:p>
        </w:tc>
      </w:tr>
    </w:tbl>
    <w:p w14:paraId="72FDD024" w14:textId="45C3631D" w:rsidR="002852BD" w:rsidRPr="002852BD" w:rsidDel="00C24B14" w:rsidRDefault="002852BD" w:rsidP="002852BD">
      <w:pPr>
        <w:pStyle w:val="Paragrafoelenco"/>
        <w:numPr>
          <w:ilvl w:val="0"/>
          <w:numId w:val="35"/>
        </w:numPr>
        <w:rPr>
          <w:del w:id="561" w:author="Jacopo Passariello" w:date="2023-02-05T15:16:00Z"/>
          <w:rFonts w:ascii="Times New Roman" w:eastAsiaTheme="minorEastAsia" w:hAnsi="Times New Roman" w:cs="Times New Roman"/>
        </w:rPr>
      </w:pPr>
      <w:del w:id="562" w:author="Jacopo Passariello" w:date="2023-02-05T15:16:00Z">
        <w:r w:rsidDel="00C24B14">
          <w:rPr>
            <w:rFonts w:ascii="Times New Roman" w:eastAsiaTheme="minorEastAsia" w:hAnsi="Times New Roman" w:cs="Times New Roman"/>
          </w:rPr>
          <w:delText>Costo complessivo: 6000L*2/anno = 12.000L/anno</w:delText>
        </w:r>
      </w:del>
    </w:p>
    <w:p w14:paraId="73748DEF" w14:textId="5975EC6E" w:rsidR="009C2632" w:rsidRDefault="009C2632" w:rsidP="005F19D6">
      <w:pPr>
        <w:rPr>
          <w:rFonts w:ascii="Times New Roman" w:eastAsiaTheme="minorEastAsia" w:hAnsi="Times New Roman" w:cs="Times New Roman"/>
        </w:rPr>
      </w:pPr>
    </w:p>
    <w:p w14:paraId="1BFC134D" w14:textId="0B9B90DB" w:rsidR="009C2632" w:rsidDel="00CC14CC" w:rsidRDefault="009C2632" w:rsidP="006A67BF">
      <w:pPr>
        <w:jc w:val="both"/>
        <w:rPr>
          <w:del w:id="563" w:author="Jacopo Passariello" w:date="2023-02-05T15:33:00Z"/>
          <w:rFonts w:ascii="Times New Roman" w:eastAsiaTheme="minorEastAsia" w:hAnsi="Times New Roman" w:cs="Times New Roman"/>
        </w:rPr>
      </w:pPr>
    </w:p>
    <w:p w14:paraId="6A10D1A9" w14:textId="77777777" w:rsidR="00CC14CC" w:rsidRDefault="00CC14CC" w:rsidP="005F19D6">
      <w:pPr>
        <w:rPr>
          <w:ins w:id="564" w:author="Jacopo Passariello" w:date="2023-02-05T15:33:00Z"/>
          <w:rFonts w:ascii="Times New Roman" w:eastAsiaTheme="minorEastAsia" w:hAnsi="Times New Roman" w:cs="Times New Roman"/>
        </w:rPr>
      </w:pPr>
    </w:p>
    <w:p w14:paraId="0D2F3BA5" w14:textId="6F923CB2" w:rsidR="002852BD" w:rsidDel="00D84149" w:rsidRDefault="002852BD" w:rsidP="006A67BF">
      <w:pPr>
        <w:jc w:val="both"/>
        <w:rPr>
          <w:del w:id="565" w:author="Jacopo Passariello" w:date="2023-02-05T15:33:00Z"/>
          <w:rFonts w:ascii="Times New Roman" w:eastAsiaTheme="minorEastAsia" w:hAnsi="Times New Roman" w:cs="Times New Roman"/>
        </w:rPr>
      </w:pPr>
    </w:p>
    <w:p w14:paraId="06D62A85" w14:textId="77777777" w:rsidR="00D84149" w:rsidRDefault="00D84149" w:rsidP="005F19D6">
      <w:pPr>
        <w:rPr>
          <w:ins w:id="566" w:author="Jacopo Passariello" w:date="2023-02-05T16:15:00Z"/>
          <w:rFonts w:ascii="Times New Roman" w:eastAsiaTheme="minorEastAsia" w:hAnsi="Times New Roman" w:cs="Times New Roman"/>
        </w:rPr>
      </w:pPr>
    </w:p>
    <w:p w14:paraId="451194D3" w14:textId="2F4CF228" w:rsidR="002852BD" w:rsidDel="00497CCA" w:rsidRDefault="002852BD" w:rsidP="006A67BF">
      <w:pPr>
        <w:jc w:val="both"/>
        <w:rPr>
          <w:del w:id="567" w:author="Jacopo Passariello" w:date="2023-02-05T15:33:00Z"/>
          <w:rFonts w:ascii="Times New Roman" w:eastAsiaTheme="minorEastAsia" w:hAnsi="Times New Roman" w:cs="Times New Roman"/>
        </w:rPr>
      </w:pPr>
    </w:p>
    <w:p w14:paraId="35F2BF86" w14:textId="77777777" w:rsidR="00497CCA" w:rsidRDefault="00497CCA" w:rsidP="005F19D6">
      <w:pPr>
        <w:rPr>
          <w:ins w:id="568" w:author="Jacopo Passariello" w:date="2023-02-05T18:26:00Z"/>
          <w:rFonts w:ascii="Times New Roman" w:eastAsiaTheme="minorEastAsia" w:hAnsi="Times New Roman" w:cs="Times New Roman"/>
        </w:rPr>
      </w:pPr>
    </w:p>
    <w:p w14:paraId="62652EAA" w14:textId="5EBC2398" w:rsidR="00D46B2D" w:rsidDel="00CC14CC" w:rsidRDefault="00D46B2D" w:rsidP="005F19D6">
      <w:pPr>
        <w:rPr>
          <w:del w:id="569" w:author="Jacopo Passariello" w:date="2023-02-05T15:33:00Z"/>
          <w:rFonts w:ascii="Times New Roman" w:eastAsiaTheme="minorEastAsia" w:hAnsi="Times New Roman" w:cs="Times New Roman"/>
        </w:rPr>
      </w:pPr>
    </w:p>
    <w:p w14:paraId="72AE7760" w14:textId="2A269311" w:rsidR="00D46B2D" w:rsidDel="00CC14CC" w:rsidRDefault="00D46B2D" w:rsidP="005F19D6">
      <w:pPr>
        <w:rPr>
          <w:del w:id="570" w:author="Jacopo Passariello" w:date="2023-02-05T15:33:00Z"/>
          <w:rFonts w:ascii="Times New Roman" w:eastAsiaTheme="minorEastAsia" w:hAnsi="Times New Roman" w:cs="Times New Roman"/>
        </w:rPr>
      </w:pPr>
    </w:p>
    <w:p w14:paraId="24E4A9F3" w14:textId="7358A0A6" w:rsidR="00D46B2D" w:rsidDel="00CC14CC" w:rsidRDefault="00D46B2D" w:rsidP="005F19D6">
      <w:pPr>
        <w:rPr>
          <w:del w:id="571" w:author="Jacopo Passariello" w:date="2023-02-05T15:33:00Z"/>
          <w:rFonts w:ascii="Times New Roman" w:eastAsiaTheme="minorEastAsia" w:hAnsi="Times New Roman" w:cs="Times New Roman"/>
        </w:rPr>
      </w:pPr>
    </w:p>
    <w:p w14:paraId="2A17E430" w14:textId="7199BDDB" w:rsidR="00D46B2D" w:rsidDel="00CC14CC" w:rsidRDefault="00D46B2D" w:rsidP="005F19D6">
      <w:pPr>
        <w:rPr>
          <w:del w:id="572" w:author="Jacopo Passariello" w:date="2023-02-05T15:33:00Z"/>
          <w:rFonts w:ascii="Times New Roman" w:eastAsiaTheme="minorEastAsia" w:hAnsi="Times New Roman" w:cs="Times New Roman"/>
        </w:rPr>
      </w:pPr>
    </w:p>
    <w:p w14:paraId="32157225" w14:textId="7BC8CB61" w:rsidR="00D46B2D" w:rsidDel="00CC14CC" w:rsidRDefault="00D46B2D" w:rsidP="005F19D6">
      <w:pPr>
        <w:rPr>
          <w:del w:id="573" w:author="Jacopo Passariello" w:date="2023-02-05T15:33:00Z"/>
          <w:rFonts w:ascii="Times New Roman" w:eastAsiaTheme="minorEastAsia" w:hAnsi="Times New Roman" w:cs="Times New Roman"/>
        </w:rPr>
      </w:pPr>
    </w:p>
    <w:p w14:paraId="612F558D" w14:textId="6FF1F23D" w:rsidR="00D46B2D" w:rsidDel="00CC14CC" w:rsidRDefault="00D46B2D" w:rsidP="005F19D6">
      <w:pPr>
        <w:rPr>
          <w:del w:id="574" w:author="Jacopo Passariello" w:date="2023-02-05T15:33:00Z"/>
          <w:rFonts w:ascii="Times New Roman" w:eastAsiaTheme="minorEastAsia" w:hAnsi="Times New Roman" w:cs="Times New Roman"/>
        </w:rPr>
      </w:pPr>
    </w:p>
    <w:p w14:paraId="2FE6FD35" w14:textId="4B8C9539" w:rsidR="00D46B2D" w:rsidDel="00CC14CC" w:rsidRDefault="00D46B2D" w:rsidP="005F19D6">
      <w:pPr>
        <w:rPr>
          <w:del w:id="575" w:author="Jacopo Passariello" w:date="2023-02-05T15:33:00Z"/>
          <w:rFonts w:ascii="Times New Roman" w:eastAsiaTheme="minorEastAsia" w:hAnsi="Times New Roman" w:cs="Times New Roman"/>
        </w:rPr>
      </w:pPr>
    </w:p>
    <w:p w14:paraId="6B4583AC" w14:textId="64D940C3" w:rsidR="00D46B2D" w:rsidDel="00CC14CC" w:rsidRDefault="00D46B2D" w:rsidP="005F19D6">
      <w:pPr>
        <w:rPr>
          <w:del w:id="576" w:author="Jacopo Passariello" w:date="2023-02-05T15:33:00Z"/>
          <w:rFonts w:ascii="Times New Roman" w:eastAsiaTheme="minorEastAsia" w:hAnsi="Times New Roman" w:cs="Times New Roman"/>
        </w:rPr>
      </w:pPr>
    </w:p>
    <w:p w14:paraId="7D966C9A" w14:textId="0ED14224" w:rsidR="00D46B2D" w:rsidDel="00CC14CC" w:rsidRDefault="00D46B2D" w:rsidP="005F19D6">
      <w:pPr>
        <w:rPr>
          <w:del w:id="577" w:author="Jacopo Passariello" w:date="2023-02-05T15:33:00Z"/>
          <w:rFonts w:ascii="Times New Roman" w:eastAsiaTheme="minorEastAsia" w:hAnsi="Times New Roman" w:cs="Times New Roman"/>
        </w:rPr>
      </w:pPr>
    </w:p>
    <w:p w14:paraId="0CE30BAA" w14:textId="77777777" w:rsidR="00D46B2D" w:rsidDel="00CC14CC" w:rsidRDefault="00D46B2D" w:rsidP="005F19D6">
      <w:pPr>
        <w:rPr>
          <w:del w:id="578" w:author="Jacopo Passariello" w:date="2023-02-05T15:33:00Z"/>
          <w:rFonts w:ascii="Times New Roman" w:eastAsiaTheme="minorEastAsia" w:hAnsi="Times New Roman" w:cs="Times New Roman"/>
        </w:rPr>
      </w:pPr>
    </w:p>
    <w:p w14:paraId="0F91C142" w14:textId="77777777" w:rsidR="00CC14CC" w:rsidDel="00CC14CC" w:rsidRDefault="00CC14CC" w:rsidP="006A67BF">
      <w:pPr>
        <w:jc w:val="both"/>
        <w:rPr>
          <w:del w:id="579" w:author="Jacopo Passariello" w:date="2023-02-05T15:33:00Z"/>
          <w:rFonts w:ascii="Times New Roman" w:eastAsiaTheme="minorEastAsia" w:hAnsi="Times New Roman" w:cs="Times New Roman"/>
        </w:rPr>
      </w:pPr>
    </w:p>
    <w:p w14:paraId="007EAE38" w14:textId="1A5F6625" w:rsidR="006A67BF" w:rsidRPr="00555A66" w:rsidDel="00497CCA" w:rsidRDefault="00952182" w:rsidP="006A67BF">
      <w:pPr>
        <w:jc w:val="both"/>
        <w:rPr>
          <w:del w:id="580" w:author="Jacopo Passariello" w:date="2023-02-05T18:26:00Z"/>
          <w:rFonts w:ascii="Times New Roman" w:eastAsiaTheme="minorEastAsia" w:hAnsi="Times New Roman" w:cs="Times New Roman"/>
          <w:b/>
          <w:bCs/>
          <w:sz w:val="40"/>
          <w:szCs w:val="40"/>
        </w:rPr>
      </w:pPr>
      <w:r>
        <w:rPr>
          <w:rFonts w:ascii="Times New Roman" w:eastAsiaTheme="minorEastAsia" w:hAnsi="Times New Roman" w:cs="Times New Roman"/>
          <w:b/>
          <w:bCs/>
          <w:sz w:val="40"/>
          <w:szCs w:val="40"/>
        </w:rPr>
        <w:t>5</w:t>
      </w:r>
      <w:r w:rsidR="006A67BF" w:rsidRPr="00555A66">
        <w:rPr>
          <w:rFonts w:ascii="Times New Roman" w:eastAsiaTheme="minorEastAsia" w:hAnsi="Times New Roman" w:cs="Times New Roman"/>
          <w:b/>
          <w:bCs/>
          <w:sz w:val="40"/>
          <w:szCs w:val="40"/>
        </w:rPr>
        <w:t>.Ristrutturazione Diagramma:</w:t>
      </w:r>
    </w:p>
    <w:p w14:paraId="16EE3C10" w14:textId="418A1E6F" w:rsidR="006A67BF" w:rsidDel="00CC14CC" w:rsidRDefault="006A67BF" w:rsidP="006A67BF">
      <w:pPr>
        <w:rPr>
          <w:del w:id="581" w:author="Jacopo Passariello" w:date="2023-02-05T15:34:00Z"/>
          <w:rFonts w:ascii="Times New Roman" w:eastAsiaTheme="minorEastAsia" w:hAnsi="Times New Roman" w:cs="Times New Roman"/>
        </w:rPr>
      </w:pPr>
      <w:del w:id="58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L’attuale modello non soddisfa le caratteristiche necessarie per la conversione nel modello Logico-Relazionale. È necessario quindi svolgere una ristrutturazione al fine di rimuovere:</w:delText>
        </w:r>
      </w:del>
    </w:p>
    <w:p w14:paraId="4C83019D" w14:textId="2241F408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3" w:author="Jacopo Passariello" w:date="2023-02-05T15:34:00Z"/>
          <w:rFonts w:ascii="Times New Roman" w:eastAsiaTheme="minorEastAsia" w:hAnsi="Times New Roman" w:cs="Times New Roman"/>
        </w:rPr>
      </w:pPr>
      <w:del w:id="58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Specializzazioni.</w:delText>
        </w:r>
      </w:del>
    </w:p>
    <w:p w14:paraId="58E1B42B" w14:textId="232178CD" w:rsidR="006A67BF" w:rsidDel="00CC14CC" w:rsidRDefault="006A67BF" w:rsidP="006A67BF">
      <w:pPr>
        <w:pStyle w:val="Paragrafoelenco"/>
        <w:numPr>
          <w:ilvl w:val="0"/>
          <w:numId w:val="25"/>
        </w:numPr>
        <w:rPr>
          <w:del w:id="585" w:author="Jacopo Passariello" w:date="2023-02-05T15:34:00Z"/>
          <w:rFonts w:ascii="Times New Roman" w:eastAsiaTheme="minorEastAsia" w:hAnsi="Times New Roman" w:cs="Times New Roman"/>
        </w:rPr>
      </w:pPr>
      <w:del w:id="58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Multivalore.</w:delText>
        </w:r>
      </w:del>
    </w:p>
    <w:p w14:paraId="09C100FA" w14:textId="405EDFF0" w:rsidR="006A67BF" w:rsidRPr="00555A66" w:rsidDel="00CC14CC" w:rsidRDefault="006A67BF" w:rsidP="006A67BF">
      <w:pPr>
        <w:pStyle w:val="Paragrafoelenco"/>
        <w:numPr>
          <w:ilvl w:val="0"/>
          <w:numId w:val="25"/>
        </w:numPr>
        <w:rPr>
          <w:del w:id="587" w:author="Jacopo Passariello" w:date="2023-02-05T15:34:00Z"/>
          <w:rFonts w:ascii="Times New Roman" w:eastAsiaTheme="minorEastAsia" w:hAnsi="Times New Roman" w:cs="Times New Roman"/>
        </w:rPr>
      </w:pPr>
      <w:del w:id="58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Attributi di Relazione.</w:delText>
        </w:r>
      </w:del>
    </w:p>
    <w:p w14:paraId="4C4F29C5" w14:textId="32123527" w:rsidR="006A67BF" w:rsidDel="00CC14CC" w:rsidRDefault="00605053" w:rsidP="006A67BF">
      <w:pPr>
        <w:rPr>
          <w:del w:id="589" w:author="Jacopo Passariello" w:date="2023-02-05T15:34:00Z"/>
          <w:rFonts w:ascii="Times New Roman" w:eastAsiaTheme="minorEastAsia" w:hAnsi="Times New Roman" w:cs="Times New Roman"/>
        </w:rPr>
      </w:pPr>
      <w:del w:id="59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applichiamo i principi di mapping per ottenere un diagramma ER facilmente traducibile nel DBMS di scelta.</w:delText>
        </w:r>
      </w:del>
    </w:p>
    <w:p w14:paraId="5862C661" w14:textId="047C7C38" w:rsidR="00605053" w:rsidDel="00CC14CC" w:rsidRDefault="00605053" w:rsidP="00605053">
      <w:pPr>
        <w:rPr>
          <w:del w:id="591" w:author="Jacopo Passariello" w:date="2023-02-05T15:34:00Z"/>
          <w:rFonts w:ascii="Times New Roman" w:eastAsiaTheme="minorEastAsia" w:hAnsi="Times New Roman" w:cs="Times New Roman"/>
        </w:rPr>
      </w:pPr>
      <w:del w:id="59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1.</w:delText>
        </w:r>
      </w:del>
    </w:p>
    <w:p w14:paraId="1929D6FE" w14:textId="361FA66C" w:rsidR="00605053" w:rsidDel="00CC14CC" w:rsidRDefault="00605053" w:rsidP="00605053">
      <w:pPr>
        <w:rPr>
          <w:del w:id="593" w:author="Jacopo Passariello" w:date="2023-02-05T15:34:00Z"/>
          <w:rFonts w:ascii="Times New Roman" w:eastAsiaTheme="minorEastAsia" w:hAnsi="Times New Roman" w:cs="Times New Roman"/>
        </w:rPr>
      </w:pPr>
      <w:del w:id="59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Notiamo come “Lotto Materiale” e “Macchinario” operano in maniera simile. Accorpiamo “Macchinario” ad “Lotto Materiale”, rendendo possibile memorizzare molteplici macchinari uguali in una singola istanza di entità.</w:delText>
        </w:r>
      </w:del>
    </w:p>
    <w:p w14:paraId="14C00C47" w14:textId="61E7A46D" w:rsidR="00605053" w:rsidDel="00CC14CC" w:rsidRDefault="00605053" w:rsidP="00605053">
      <w:pPr>
        <w:rPr>
          <w:del w:id="595" w:author="Jacopo Passariello" w:date="2023-02-05T15:34:00Z"/>
          <w:rFonts w:ascii="Times New Roman" w:eastAsiaTheme="minorEastAsia" w:hAnsi="Times New Roman" w:cs="Times New Roman"/>
        </w:rPr>
      </w:pPr>
      <w:del w:id="59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Per i principi di mapping (relazione molti a molti) trasferiamo le chiavi primarie di entrambi in una nuova relazione reificata chiamata “Assegnazione Materiali” che contiene anche l’attributo “Quantità”. Le nuove relazioni che collegano le entità saranno “R1” (Lotto Materiale – Assegnazione Materiale) e “R2” (Assegnazione Materiale – Sede).</w:delText>
        </w:r>
      </w:del>
    </w:p>
    <w:p w14:paraId="6726BA68" w14:textId="0E9BD918" w:rsidR="00605053" w:rsidDel="00CC14CC" w:rsidRDefault="00605053" w:rsidP="00605053">
      <w:pPr>
        <w:rPr>
          <w:del w:id="597" w:author="Jacopo Passariello" w:date="2023-02-05T15:34:00Z"/>
          <w:rFonts w:ascii="Times New Roman" w:eastAsiaTheme="minorEastAsia" w:hAnsi="Times New Roman" w:cs="Times New Roman"/>
        </w:rPr>
      </w:pPr>
    </w:p>
    <w:p w14:paraId="0AAF5FC7" w14:textId="4B783A36" w:rsidR="00605053" w:rsidDel="00CC14CC" w:rsidRDefault="00605053" w:rsidP="00605053">
      <w:pPr>
        <w:rPr>
          <w:del w:id="598" w:author="Jacopo Passariello" w:date="2023-02-05T15:34:00Z"/>
          <w:rFonts w:ascii="Times New Roman" w:eastAsiaTheme="minorEastAsia" w:hAnsi="Times New Roman" w:cs="Times New Roman"/>
        </w:rPr>
      </w:pPr>
      <w:del w:id="599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2.</w:delText>
        </w:r>
      </w:del>
    </w:p>
    <w:p w14:paraId="1A7A7741" w14:textId="5AB40EC6" w:rsidR="00605053" w:rsidDel="00CC14CC" w:rsidRDefault="00605053" w:rsidP="00605053">
      <w:pPr>
        <w:rPr>
          <w:del w:id="600" w:author="Jacopo Passariello" w:date="2023-02-05T15:34:00Z"/>
          <w:rFonts w:ascii="Times New Roman" w:eastAsiaTheme="minorEastAsia" w:hAnsi="Times New Roman" w:cs="Times New Roman"/>
        </w:rPr>
      </w:pPr>
      <w:del w:id="60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La relazione “Assegnazione veicolo viene mappata secondo modello “uno a molti con partecipazione obbligatoria”. La chiave primaria di “Sede” viene portata in “Veicolo” assieme all’attributo relazionale “Utilizzo”.</w:delText>
        </w:r>
      </w:del>
    </w:p>
    <w:p w14:paraId="5C4D7C34" w14:textId="48A7ABA7" w:rsidR="00605053" w:rsidDel="00CC14CC" w:rsidRDefault="00605053" w:rsidP="00605053">
      <w:pPr>
        <w:rPr>
          <w:del w:id="602" w:author="Jacopo Passariello" w:date="2023-02-05T15:34:00Z"/>
          <w:rFonts w:ascii="Times New Roman" w:eastAsiaTheme="minorEastAsia" w:hAnsi="Times New Roman" w:cs="Times New Roman"/>
        </w:rPr>
      </w:pPr>
    </w:p>
    <w:p w14:paraId="33432907" w14:textId="02B8FC60" w:rsidR="00605053" w:rsidDel="00CC14CC" w:rsidRDefault="00605053" w:rsidP="00605053">
      <w:pPr>
        <w:rPr>
          <w:del w:id="603" w:author="Jacopo Passariello" w:date="2023-02-05T15:34:00Z"/>
          <w:rFonts w:ascii="Times New Roman" w:eastAsiaTheme="minorEastAsia" w:hAnsi="Times New Roman" w:cs="Times New Roman"/>
        </w:rPr>
      </w:pPr>
      <w:del w:id="60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3.</w:delText>
        </w:r>
      </w:del>
    </w:p>
    <w:p w14:paraId="749150E3" w14:textId="4CBBE786" w:rsidR="00605053" w:rsidDel="00CC14CC" w:rsidRDefault="00605053" w:rsidP="00605053">
      <w:pPr>
        <w:rPr>
          <w:del w:id="605" w:author="Jacopo Passariello" w:date="2023-02-05T15:34:00Z"/>
          <w:rFonts w:ascii="Times New Roman" w:eastAsiaTheme="minorEastAsia" w:hAnsi="Times New Roman" w:cs="Times New Roman"/>
        </w:rPr>
      </w:pPr>
      <w:del w:id="60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figlie dell’entità “Sede” vengono generalizzate in quest’ultima: viene aggiunto un attributo che denota il tipo di sede, detta “Tipo”, e l ‘attributo multivalore “Indirizzo” viene suddiviso nelle sue parti “Numero Civico”, “Via”,” Città” e “CAP”. Per evitare di avere una chiave primaria composta da tre attributi, si crea un nuovo campo ID per ogni sede di lavoro che diventerà chiave primaria.</w:delText>
        </w:r>
      </w:del>
    </w:p>
    <w:p w14:paraId="169B1BEA" w14:textId="44E06C81" w:rsidR="00605053" w:rsidDel="00CC14CC" w:rsidRDefault="00605053" w:rsidP="00605053">
      <w:pPr>
        <w:rPr>
          <w:del w:id="607" w:author="Jacopo Passariello" w:date="2023-02-05T15:34:00Z"/>
          <w:rFonts w:ascii="Times New Roman" w:eastAsiaTheme="minorEastAsia" w:hAnsi="Times New Roman" w:cs="Times New Roman"/>
        </w:rPr>
      </w:pPr>
      <w:del w:id="608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Inoltre, la relazione “Referenza cantiere” viene rese opzionale per le sedi. La relazione viene mappata secondo il modello “</w:delText>
        </w:r>
        <w:r w:rsidR="00E175E7" w:rsidDel="00CC14CC">
          <w:rPr>
            <w:rFonts w:ascii="Times New Roman" w:eastAsiaTheme="minorEastAsia" w:hAnsi="Times New Roman" w:cs="Times New Roman"/>
          </w:rPr>
          <w:delText>a uno</w:delText>
        </w:r>
        <w:r w:rsidDel="00CC14CC">
          <w:rPr>
            <w:rFonts w:ascii="Times New Roman" w:eastAsiaTheme="minorEastAsia" w:hAnsi="Times New Roman" w:cs="Times New Roman"/>
          </w:rPr>
          <w:delText xml:space="preserve"> a </w:delText>
        </w:r>
        <w:r w:rsidR="00A8114E" w:rsidDel="00CC14CC">
          <w:rPr>
            <w:rFonts w:ascii="Times New Roman" w:eastAsiaTheme="minorEastAsia" w:hAnsi="Times New Roman" w:cs="Times New Roman"/>
          </w:rPr>
          <w:delText>uno con partecipazione opzionale”, aggiungiamo quindi l’attributo “ID Cantiere” come chiave esterna all’entità “Referente Cantiere”.</w:delText>
        </w:r>
      </w:del>
    </w:p>
    <w:p w14:paraId="17C8E6AD" w14:textId="12A083F5" w:rsidR="00D46B2D" w:rsidDel="00CC14CC" w:rsidRDefault="00605053" w:rsidP="00605053">
      <w:pPr>
        <w:rPr>
          <w:del w:id="609" w:author="Jacopo Passariello" w:date="2023-02-05T15:34:00Z"/>
          <w:rFonts w:ascii="Times New Roman" w:eastAsiaTheme="minorEastAsia" w:hAnsi="Times New Roman" w:cs="Times New Roman"/>
        </w:rPr>
      </w:pPr>
      <w:del w:id="61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 xml:space="preserve"> </w:delText>
        </w:r>
      </w:del>
    </w:p>
    <w:p w14:paraId="04B7DC94" w14:textId="2F925D19" w:rsidR="00605053" w:rsidDel="00CC14CC" w:rsidRDefault="00605053" w:rsidP="00605053">
      <w:pPr>
        <w:rPr>
          <w:del w:id="611" w:author="Jacopo Passariello" w:date="2023-02-05T15:34:00Z"/>
          <w:rFonts w:ascii="Times New Roman" w:eastAsiaTheme="minorEastAsia" w:hAnsi="Times New Roman" w:cs="Times New Roman"/>
        </w:rPr>
      </w:pPr>
      <w:del w:id="61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4.</w:delText>
        </w:r>
      </w:del>
    </w:p>
    <w:p w14:paraId="6B5DBDD0" w14:textId="0072AFDC" w:rsidR="00605053" w:rsidDel="00CC14CC" w:rsidRDefault="00605053" w:rsidP="00605053">
      <w:pPr>
        <w:rPr>
          <w:del w:id="613" w:author="Jacopo Passariello" w:date="2023-02-05T15:34:00Z"/>
          <w:rFonts w:ascii="Times New Roman" w:eastAsiaTheme="minorEastAsia" w:hAnsi="Times New Roman" w:cs="Times New Roman"/>
        </w:rPr>
      </w:pPr>
      <w:del w:id="61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Le entità specializzate “Impiegato” e “Lavoratore” possono essere generalizzate e rimosse attraverso l’aggiunta di un attributo “Tipo” e l’attributo derivabile “Luogo di lavoro” a dipendente. Le relazioni ricorsive “Capufficio” e “Capocantiere” vengono ulteriormente semplificate nell’attributo “Ruolo”.</w:delText>
        </w:r>
      </w:del>
    </w:p>
    <w:p w14:paraId="198EBA44" w14:textId="01C14853" w:rsidR="00605053" w:rsidDel="00CC14CC" w:rsidRDefault="00605053" w:rsidP="00605053">
      <w:pPr>
        <w:rPr>
          <w:del w:id="615" w:author="Jacopo Passariello" w:date="2023-02-05T15:34:00Z"/>
          <w:rFonts w:ascii="Times New Roman" w:eastAsiaTheme="minorEastAsia" w:hAnsi="Times New Roman" w:cs="Times New Roman"/>
        </w:rPr>
      </w:pPr>
      <w:del w:id="616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Secondo i principi del mapping “molti a molti”, la relazione “</w:delText>
        </w:r>
        <w:r w:rsidR="00A8114E" w:rsidDel="00CC14CC">
          <w:rPr>
            <w:rFonts w:ascii="Times New Roman" w:eastAsiaTheme="minorEastAsia" w:hAnsi="Times New Roman" w:cs="Times New Roman"/>
          </w:rPr>
          <w:delText>Lavora</w:delText>
        </w:r>
        <w:r w:rsidDel="00CC14CC">
          <w:rPr>
            <w:rFonts w:ascii="Times New Roman" w:eastAsiaTheme="minorEastAsia" w:hAnsi="Times New Roman" w:cs="Times New Roman"/>
          </w:rPr>
          <w:delText>” viene reificata come entità debole le cui chiavi primarie sono quelle di “Dipendente” e “Sede”</w:delText>
        </w:r>
        <w:r w:rsidR="00A8114E" w:rsidDel="00CC14CC">
          <w:rPr>
            <w:rFonts w:ascii="Times New Roman" w:eastAsiaTheme="minorEastAsia" w:hAnsi="Times New Roman" w:cs="Times New Roman"/>
          </w:rPr>
          <w:delText xml:space="preserve">, aggiungendo le relazioni “R3” ed “R4”. L’attributo derivabile “Luogo di Lavoro” viene quindi rimosso. </w:delText>
        </w:r>
      </w:del>
    </w:p>
    <w:p w14:paraId="11D0D75B" w14:textId="6F005537" w:rsidR="00A8114E" w:rsidDel="00CC14CC" w:rsidRDefault="00A8114E" w:rsidP="006A67BF">
      <w:pPr>
        <w:rPr>
          <w:del w:id="617" w:author="Jacopo Passariello" w:date="2023-02-05T15:34:00Z"/>
          <w:rFonts w:ascii="Times New Roman" w:eastAsiaTheme="minorEastAsia" w:hAnsi="Times New Roman" w:cs="Times New Roman"/>
        </w:rPr>
      </w:pPr>
    </w:p>
    <w:p w14:paraId="40B8B5CB" w14:textId="7AD2209B" w:rsidR="00D46B2D" w:rsidDel="00CC14CC" w:rsidRDefault="00D46B2D" w:rsidP="006A67BF">
      <w:pPr>
        <w:rPr>
          <w:del w:id="618" w:author="Jacopo Passariello" w:date="2023-02-05T15:34:00Z"/>
          <w:rFonts w:ascii="Times New Roman" w:eastAsiaTheme="minorEastAsia" w:hAnsi="Times New Roman" w:cs="Times New Roman"/>
        </w:rPr>
      </w:pPr>
    </w:p>
    <w:p w14:paraId="09917745" w14:textId="4794EFF1" w:rsidR="00A8114E" w:rsidDel="00CC14CC" w:rsidRDefault="00A8114E" w:rsidP="006A67BF">
      <w:pPr>
        <w:rPr>
          <w:del w:id="619" w:author="Jacopo Passariello" w:date="2023-02-05T15:34:00Z"/>
          <w:rFonts w:ascii="Times New Roman" w:eastAsiaTheme="minorEastAsia" w:hAnsi="Times New Roman" w:cs="Times New Roman"/>
        </w:rPr>
      </w:pPr>
      <w:del w:id="620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5.</w:delText>
        </w:r>
      </w:del>
    </w:p>
    <w:p w14:paraId="596C54FF" w14:textId="4F4CDD52" w:rsidR="008C709D" w:rsidDel="00CC14CC" w:rsidRDefault="006A67BF" w:rsidP="008C709D">
      <w:pPr>
        <w:rPr>
          <w:del w:id="621" w:author="Jacopo Passariello" w:date="2023-02-05T15:34:00Z"/>
          <w:rFonts w:ascii="Times New Roman" w:eastAsiaTheme="minorEastAsia" w:hAnsi="Times New Roman" w:cs="Times New Roman"/>
        </w:rPr>
      </w:pPr>
      <w:del w:id="622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L’entità “Personale” viene divisa in “Consulente” e “Dipendente” che erediteranno la relazione “Paga”, e gli attributi di “Personale”</w:delText>
        </w:r>
        <w:r w:rsidR="008C709D" w:rsidDel="00CC14CC">
          <w:rPr>
            <w:rFonts w:ascii="Times New Roman" w:eastAsiaTheme="minorEastAsia" w:hAnsi="Times New Roman" w:cs="Times New Roman"/>
          </w:rPr>
          <w:delText xml:space="preserve">, diventando quindi due relazioni distinte “Paga Dipendenti” e Paga Personale”. </w:delText>
        </w:r>
      </w:del>
    </w:p>
    <w:p w14:paraId="1FDC9F40" w14:textId="17ACE39D" w:rsidR="006A67BF" w:rsidRPr="00497022" w:rsidDel="00CC14CC" w:rsidRDefault="006A67BF" w:rsidP="006A67BF">
      <w:pPr>
        <w:rPr>
          <w:del w:id="623" w:author="Jacopo Passariello" w:date="2023-02-05T15:34:00Z"/>
          <w:rFonts w:ascii="Times New Roman" w:eastAsiaTheme="minorEastAsia" w:hAnsi="Times New Roman" w:cs="Times New Roman"/>
        </w:rPr>
      </w:pPr>
      <w:del w:id="624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Diagramma E-R Ristrutturato:</w:delText>
        </w:r>
      </w:del>
    </w:p>
    <w:p w14:paraId="6DD61764" w14:textId="21FA624F" w:rsidR="006A67BF" w:rsidRDefault="0028019E">
      <w:pPr>
        <w:jc w:val="both"/>
        <w:rPr>
          <w:rFonts w:ascii="Times New Roman" w:eastAsiaTheme="minorEastAsia" w:hAnsi="Times New Roman" w:cs="Times New Roman"/>
        </w:rPr>
        <w:pPrChange w:id="625" w:author="Jacopo Passariello" w:date="2023-02-05T18:26:00Z">
          <w:pPr/>
        </w:pPrChange>
      </w:pPr>
      <w:del w:id="626" w:author="Jacopo Passariello" w:date="2023-02-05T15:34:00Z">
        <w:r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2149A248" wp14:editId="1D9A3436">
              <wp:extent cx="6115050" cy="4552950"/>
              <wp:effectExtent l="0" t="0" r="0" b="0"/>
              <wp:docPr id="3" name="Immagin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050" cy="4552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4CEA50B" w14:textId="7F905944" w:rsidR="005F19D6" w:rsidDel="00CC14CC" w:rsidRDefault="00CC14CC" w:rsidP="005F19D6">
      <w:pPr>
        <w:rPr>
          <w:del w:id="627" w:author="Jacopo Passariello" w:date="2023-02-05T15:34:00Z"/>
          <w:rFonts w:ascii="Times New Roman" w:eastAsiaTheme="minorEastAsia" w:hAnsi="Times New Roman" w:cs="Times New Roman"/>
        </w:rPr>
      </w:pPr>
      <w:ins w:id="628" w:author="Jacopo Passariello" w:date="2023-02-05T15:35:00Z">
        <w:r>
          <w:rPr>
            <w:rFonts w:ascii="Times New Roman" w:eastAsiaTheme="minorEastAsia" w:hAnsi="Times New Roman" w:cs="Times New Roman"/>
          </w:rPr>
          <w:t>Per convertire il diagramma ER in uno schema logico-relazionale occorre ristrutturarlo. La ristrut</w:t>
        </w:r>
      </w:ins>
      <w:ins w:id="629" w:author="Jacopo Passariello" w:date="2023-02-05T15:36:00Z">
        <w:r>
          <w:rPr>
            <w:rFonts w:ascii="Times New Roman" w:eastAsiaTheme="minorEastAsia" w:hAnsi="Times New Roman" w:cs="Times New Roman"/>
          </w:rPr>
          <w:t xml:space="preserve">turazione è divisa in diverse parti. </w:t>
        </w:r>
      </w:ins>
    </w:p>
    <w:p w14:paraId="5FBD714C" w14:textId="1C566B89" w:rsidR="00CC14CC" w:rsidRDefault="00CC14CC" w:rsidP="005F19D6">
      <w:pPr>
        <w:rPr>
          <w:ins w:id="630" w:author="Jacopo Passariello" w:date="2023-02-05T15:36:00Z"/>
          <w:rFonts w:ascii="Times New Roman" w:eastAsiaTheme="minorEastAsia" w:hAnsi="Times New Roman" w:cs="Times New Roman"/>
        </w:rPr>
      </w:pPr>
    </w:p>
    <w:p w14:paraId="1A28952C" w14:textId="61A0BB8B" w:rsidR="00CC14CC" w:rsidRPr="00653808" w:rsidRDefault="00CC14CC" w:rsidP="00CC14CC">
      <w:pPr>
        <w:rPr>
          <w:ins w:id="631" w:author="Jacopo Passariello" w:date="2023-02-05T15:36:00Z"/>
          <w:rFonts w:ascii="Times New Roman" w:eastAsiaTheme="minorEastAsia" w:hAnsi="Times New Roman" w:cs="Times New Roman"/>
          <w:b/>
          <w:bCs/>
          <w:rPrChange w:id="632" w:author="Jacopo Passariello" w:date="2023-02-05T18:18:00Z">
            <w:rPr>
              <w:ins w:id="633" w:author="Jacopo Passariello" w:date="2023-02-05T15:36:00Z"/>
              <w:rFonts w:ascii="Times New Roman" w:eastAsiaTheme="minorEastAsia" w:hAnsi="Times New Roman" w:cs="Times New Roman"/>
            </w:rPr>
          </w:rPrChange>
        </w:rPr>
      </w:pPr>
      <w:ins w:id="634" w:author="Jacopo Passariello" w:date="2023-02-05T15:36:00Z">
        <w:r w:rsidRPr="00653808">
          <w:rPr>
            <w:rFonts w:ascii="Times New Roman" w:eastAsiaTheme="minorEastAsia" w:hAnsi="Times New Roman" w:cs="Times New Roman"/>
            <w:b/>
            <w:bCs/>
            <w:rPrChange w:id="635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Analisi delle Ridondanze:</w:t>
        </w:r>
      </w:ins>
    </w:p>
    <w:p w14:paraId="4CDE316F" w14:textId="74FEB012" w:rsidR="00CC14CC" w:rsidRDefault="00E53BCB" w:rsidP="00CC14CC">
      <w:pPr>
        <w:rPr>
          <w:ins w:id="636" w:author="Jacopo Passariello" w:date="2023-02-05T15:47:00Z"/>
          <w:rFonts w:ascii="Times New Roman" w:eastAsiaTheme="minorEastAsia" w:hAnsi="Times New Roman" w:cs="Times New Roman"/>
        </w:rPr>
      </w:pPr>
      <w:ins w:id="637" w:author="Jacopo Passariello" w:date="2023-02-05T15:44:00Z">
        <w:r>
          <w:rPr>
            <w:rFonts w:ascii="Times New Roman" w:eastAsiaTheme="minorEastAsia" w:hAnsi="Times New Roman" w:cs="Times New Roman"/>
          </w:rPr>
          <w:t>Nel diagramma non sono presenti ridondanze evidenti, ma in alcuni casi sarebbe conveni</w:t>
        </w:r>
      </w:ins>
      <w:ins w:id="638" w:author="Jacopo Passariello" w:date="2023-02-05T15:45:00Z">
        <w:r>
          <w:rPr>
            <w:rFonts w:ascii="Times New Roman" w:eastAsiaTheme="minorEastAsia" w:hAnsi="Times New Roman" w:cs="Times New Roman"/>
          </w:rPr>
          <w:t>ente inserirle per facilitare le operazioni di lettura, scrittura e modifica</w:t>
        </w:r>
      </w:ins>
      <w:ins w:id="639" w:author="Jacopo Passariello" w:date="2023-02-05T18:23:00Z">
        <w:r w:rsidR="00497CCA">
          <w:rPr>
            <w:rFonts w:ascii="Times New Roman" w:eastAsiaTheme="minorEastAsia" w:hAnsi="Times New Roman" w:cs="Times New Roman"/>
          </w:rPr>
          <w:t>:</w:t>
        </w:r>
      </w:ins>
    </w:p>
    <w:p w14:paraId="7187FEC0" w14:textId="30CFE9BF" w:rsidR="00E53BCB" w:rsidRDefault="00E53BCB" w:rsidP="00E53BCB">
      <w:pPr>
        <w:pStyle w:val="Paragrafoelenco"/>
        <w:numPr>
          <w:ilvl w:val="0"/>
          <w:numId w:val="33"/>
        </w:numPr>
        <w:rPr>
          <w:ins w:id="640" w:author="Jacopo Passariello" w:date="2023-02-05T15:50:00Z"/>
          <w:rFonts w:ascii="Times New Roman" w:eastAsiaTheme="minorEastAsia" w:hAnsi="Times New Roman" w:cs="Times New Roman"/>
        </w:rPr>
      </w:pPr>
      <w:ins w:id="641" w:author="Jacopo Passariello" w:date="2023-02-05T15:48:00Z">
        <w:r>
          <w:rPr>
            <w:rFonts w:ascii="Times New Roman" w:eastAsiaTheme="minorEastAsia" w:hAnsi="Times New Roman" w:cs="Times New Roman"/>
          </w:rPr>
          <w:t xml:space="preserve">Per diminuire il numero di letture delle operazioni 9 e 10, si aggiunge una ridondanza </w:t>
        </w:r>
      </w:ins>
      <w:ins w:id="642" w:author="Jacopo Passariello" w:date="2023-02-05T15:49:00Z">
        <w:r>
          <w:rPr>
            <w:rFonts w:ascii="Times New Roman" w:eastAsiaTheme="minorEastAsia" w:hAnsi="Times New Roman" w:cs="Times New Roman"/>
          </w:rPr>
          <w:t>nella relazione “Sede di Lavoro”: il tipo di specializzazione viene specificato al suo interno, dimezzando virtualmente il carico dell’operazione, al costo di memorizzare la stessa informazione più volt</w:t>
        </w:r>
      </w:ins>
      <w:ins w:id="643" w:author="Jacopo Passariello" w:date="2023-02-05T15:50:00Z">
        <w:r>
          <w:rPr>
            <w:rFonts w:ascii="Times New Roman" w:eastAsiaTheme="minorEastAsia" w:hAnsi="Times New Roman" w:cs="Times New Roman"/>
          </w:rPr>
          <w:t xml:space="preserve">e (~34KB se l’informazione è memorizzata come intero). </w:t>
        </w:r>
      </w:ins>
    </w:p>
    <w:p w14:paraId="5B0430F9" w14:textId="53D256BE" w:rsidR="00DE1EB5" w:rsidRPr="00653808" w:rsidRDefault="00DE1EB5">
      <w:pPr>
        <w:rPr>
          <w:ins w:id="644" w:author="Jacopo Passariello" w:date="2023-02-05T15:47:00Z"/>
          <w:rFonts w:ascii="Times New Roman" w:eastAsiaTheme="minorEastAsia" w:hAnsi="Times New Roman" w:cs="Times New Roman"/>
          <w:b/>
          <w:bCs/>
          <w:rPrChange w:id="645" w:author="Jacopo Passariello" w:date="2023-02-05T18:18:00Z">
            <w:rPr>
              <w:ins w:id="646" w:author="Jacopo Passariello" w:date="2023-02-05T15:47:00Z"/>
            </w:rPr>
          </w:rPrChange>
        </w:rPr>
        <w:pPrChange w:id="647" w:author="Jacopo Passariello" w:date="2023-02-05T15:51:00Z">
          <w:pPr>
            <w:pStyle w:val="Paragrafoelenco"/>
            <w:numPr>
              <w:numId w:val="33"/>
            </w:numPr>
            <w:ind w:hanging="360"/>
          </w:pPr>
        </w:pPrChange>
      </w:pPr>
      <w:ins w:id="648" w:author="Jacopo Passariello" w:date="2023-02-05T15:51:00Z">
        <w:r w:rsidRPr="00653808">
          <w:rPr>
            <w:rFonts w:ascii="Times New Roman" w:eastAsiaTheme="minorEastAsia" w:hAnsi="Times New Roman" w:cs="Times New Roman"/>
            <w:b/>
            <w:bCs/>
            <w:rPrChange w:id="649" w:author="Jacopo Passariello" w:date="2023-02-05T18:18:00Z">
              <w:rPr>
                <w:rFonts w:ascii="Times New Roman" w:eastAsiaTheme="minorEastAsia" w:hAnsi="Times New Roman" w:cs="Times New Roman"/>
              </w:rPr>
            </w:rPrChange>
          </w:rPr>
          <w:t>Aggiorniamo quindi le tabelle degli accessi per le operazioni 9 e 10:</w:t>
        </w:r>
      </w:ins>
    </w:p>
    <w:p w14:paraId="48181D63" w14:textId="77777777" w:rsidR="00DE1EB5" w:rsidRDefault="00DE1EB5" w:rsidP="00DE1EB5">
      <w:pPr>
        <w:rPr>
          <w:ins w:id="650" w:author="Jacopo Passariello" w:date="2023-02-05T15:51:00Z"/>
          <w:rFonts w:ascii="Times New Roman" w:eastAsiaTheme="minorEastAsia" w:hAnsi="Times New Roman" w:cs="Times New Roman"/>
        </w:rPr>
      </w:pPr>
      <w:ins w:id="651" w:author="Jacopo Passariello" w:date="2023-02-05T15:51:00Z">
        <w:r>
          <w:rPr>
            <w:rFonts w:ascii="Times New Roman" w:eastAsiaTheme="minorEastAsia" w:hAnsi="Times New Roman" w:cs="Times New Roman"/>
          </w:rPr>
          <w:t>9. Op.9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492B37A3" w14:textId="77777777" w:rsidTr="00A77F22">
        <w:trPr>
          <w:ins w:id="652" w:author="Jacopo Passariello" w:date="2023-02-05T15:51:00Z"/>
        </w:trPr>
        <w:tc>
          <w:tcPr>
            <w:tcW w:w="2407" w:type="dxa"/>
          </w:tcPr>
          <w:p w14:paraId="602C3BCD" w14:textId="77777777" w:rsidR="00DE1EB5" w:rsidRDefault="00DE1EB5" w:rsidP="00A77F22">
            <w:pPr>
              <w:rPr>
                <w:ins w:id="653" w:author="Jacopo Passariello" w:date="2023-02-05T15:51:00Z"/>
                <w:rFonts w:ascii="Times New Roman" w:eastAsiaTheme="minorEastAsia" w:hAnsi="Times New Roman" w:cs="Times New Roman"/>
              </w:rPr>
            </w:pPr>
            <w:ins w:id="65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1BFF0356" w14:textId="77777777" w:rsidR="00DE1EB5" w:rsidRDefault="00DE1EB5" w:rsidP="00A77F22">
            <w:pPr>
              <w:rPr>
                <w:ins w:id="655" w:author="Jacopo Passariello" w:date="2023-02-05T15:51:00Z"/>
                <w:rFonts w:ascii="Times New Roman" w:eastAsiaTheme="minorEastAsia" w:hAnsi="Times New Roman" w:cs="Times New Roman"/>
              </w:rPr>
            </w:pPr>
            <w:ins w:id="65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212FC83F" w14:textId="77777777" w:rsidR="00DE1EB5" w:rsidRDefault="00DE1EB5" w:rsidP="00A77F22">
            <w:pPr>
              <w:rPr>
                <w:ins w:id="657" w:author="Jacopo Passariello" w:date="2023-02-05T15:51:00Z"/>
                <w:rFonts w:ascii="Times New Roman" w:eastAsiaTheme="minorEastAsia" w:hAnsi="Times New Roman" w:cs="Times New Roman"/>
              </w:rPr>
            </w:pPr>
            <w:ins w:id="65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4121CFBC" w14:textId="77777777" w:rsidR="00DE1EB5" w:rsidRDefault="00DE1EB5" w:rsidP="00A77F22">
            <w:pPr>
              <w:rPr>
                <w:ins w:id="659" w:author="Jacopo Passariello" w:date="2023-02-05T15:51:00Z"/>
                <w:rFonts w:ascii="Times New Roman" w:eastAsiaTheme="minorEastAsia" w:hAnsi="Times New Roman" w:cs="Times New Roman"/>
              </w:rPr>
            </w:pPr>
            <w:ins w:id="66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69225447" w14:textId="77777777" w:rsidTr="00A77F22">
        <w:trPr>
          <w:ins w:id="661" w:author="Jacopo Passariello" w:date="2023-02-05T15:51:00Z"/>
        </w:trPr>
        <w:tc>
          <w:tcPr>
            <w:tcW w:w="2407" w:type="dxa"/>
          </w:tcPr>
          <w:p w14:paraId="1A0247FA" w14:textId="77777777" w:rsidR="00DE1EB5" w:rsidRDefault="00DE1EB5" w:rsidP="00A77F22">
            <w:pPr>
              <w:rPr>
                <w:ins w:id="662" w:author="Jacopo Passariello" w:date="2023-02-05T15:51:00Z"/>
                <w:rFonts w:ascii="Times New Roman" w:eastAsiaTheme="minorEastAsia" w:hAnsi="Times New Roman" w:cs="Times New Roman"/>
              </w:rPr>
            </w:pPr>
            <w:ins w:id="66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648FFA8A" w14:textId="77777777" w:rsidR="00DE1EB5" w:rsidRDefault="00DE1EB5" w:rsidP="00A77F22">
            <w:pPr>
              <w:rPr>
                <w:ins w:id="664" w:author="Jacopo Passariello" w:date="2023-02-05T15:51:00Z"/>
                <w:rFonts w:ascii="Times New Roman" w:eastAsiaTheme="minorEastAsia" w:hAnsi="Times New Roman" w:cs="Times New Roman"/>
              </w:rPr>
            </w:pPr>
            <w:ins w:id="66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028B6D3C" w14:textId="77777777" w:rsidR="00DE1EB5" w:rsidRDefault="00DE1EB5" w:rsidP="00A77F22">
            <w:pPr>
              <w:rPr>
                <w:ins w:id="666" w:author="Jacopo Passariello" w:date="2023-02-05T15:51:00Z"/>
                <w:rFonts w:ascii="Times New Roman" w:eastAsiaTheme="minorEastAsia" w:hAnsi="Times New Roman" w:cs="Times New Roman"/>
              </w:rPr>
            </w:pPr>
            <w:ins w:id="66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9EA35E5" w14:textId="77777777" w:rsidR="00DE1EB5" w:rsidRDefault="00DE1EB5" w:rsidP="00A77F22">
            <w:pPr>
              <w:rPr>
                <w:ins w:id="668" w:author="Jacopo Passariello" w:date="2023-02-05T15:51:00Z"/>
                <w:rFonts w:ascii="Times New Roman" w:eastAsiaTheme="minorEastAsia" w:hAnsi="Times New Roman" w:cs="Times New Roman"/>
              </w:rPr>
            </w:pPr>
            <w:ins w:id="66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3B41455A" w14:textId="77777777" w:rsidTr="00A77F22">
        <w:trPr>
          <w:ins w:id="670" w:author="Jacopo Passariello" w:date="2023-02-05T15:51:00Z"/>
        </w:trPr>
        <w:tc>
          <w:tcPr>
            <w:tcW w:w="2407" w:type="dxa"/>
          </w:tcPr>
          <w:p w14:paraId="65082093" w14:textId="77777777" w:rsidR="00DE1EB5" w:rsidRDefault="00DE1EB5" w:rsidP="00A77F22">
            <w:pPr>
              <w:rPr>
                <w:ins w:id="671" w:author="Jacopo Passariello" w:date="2023-02-05T15:51:00Z"/>
                <w:rFonts w:ascii="Times New Roman" w:eastAsiaTheme="minorEastAsia" w:hAnsi="Times New Roman" w:cs="Times New Roman"/>
              </w:rPr>
            </w:pPr>
            <w:ins w:id="67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03D6A01E" w14:textId="77777777" w:rsidR="00DE1EB5" w:rsidRDefault="00DE1EB5" w:rsidP="00A77F22">
            <w:pPr>
              <w:rPr>
                <w:ins w:id="673" w:author="Jacopo Passariello" w:date="2023-02-05T15:51:00Z"/>
                <w:rFonts w:ascii="Times New Roman" w:eastAsiaTheme="minorEastAsia" w:hAnsi="Times New Roman" w:cs="Times New Roman"/>
              </w:rPr>
            </w:pPr>
            <w:ins w:id="67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5BC943E9" w14:textId="77777777" w:rsidR="00DE1EB5" w:rsidRDefault="00DE1EB5" w:rsidP="00A77F22">
            <w:pPr>
              <w:rPr>
                <w:ins w:id="675" w:author="Jacopo Passariello" w:date="2023-02-05T15:51:00Z"/>
                <w:rFonts w:ascii="Times New Roman" w:eastAsiaTheme="minorEastAsia" w:hAnsi="Times New Roman" w:cs="Times New Roman"/>
              </w:rPr>
            </w:pPr>
            <w:ins w:id="676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533F3782" w14:textId="77777777" w:rsidR="00DE1EB5" w:rsidRDefault="00DE1EB5" w:rsidP="00A77F22">
            <w:pPr>
              <w:rPr>
                <w:ins w:id="677" w:author="Jacopo Passariello" w:date="2023-02-05T15:51:00Z"/>
                <w:rFonts w:ascii="Times New Roman" w:eastAsiaTheme="minorEastAsia" w:hAnsi="Times New Roman" w:cs="Times New Roman"/>
              </w:rPr>
            </w:pPr>
            <w:ins w:id="67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6A7F53D1" w14:textId="2DA548F4" w:rsidR="00DE1EB5" w:rsidRDefault="00DE1EB5" w:rsidP="00DE1EB5">
      <w:pPr>
        <w:pStyle w:val="Paragrafoelenco"/>
        <w:numPr>
          <w:ilvl w:val="0"/>
          <w:numId w:val="35"/>
        </w:numPr>
        <w:rPr>
          <w:ins w:id="679" w:author="Jacopo Passariello" w:date="2023-02-05T15:51:00Z"/>
          <w:rFonts w:ascii="Times New Roman" w:eastAsiaTheme="minorEastAsia" w:hAnsi="Times New Roman" w:cs="Times New Roman"/>
        </w:rPr>
      </w:pPr>
      <w:ins w:id="680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681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682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683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684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31BF65F3" w14:textId="2E4F541A" w:rsidR="00DE1EB5" w:rsidRDefault="00DE1EB5" w:rsidP="00DE1EB5">
      <w:pPr>
        <w:rPr>
          <w:ins w:id="685" w:author="Jacopo Passariello" w:date="2023-02-05T15:51:00Z"/>
          <w:rFonts w:ascii="Times New Roman" w:eastAsiaTheme="minorEastAsia" w:hAnsi="Times New Roman" w:cs="Times New Roman"/>
        </w:rPr>
      </w:pPr>
      <w:ins w:id="686" w:author="Jacopo Passariello" w:date="2023-02-05T15:51:00Z">
        <w:r>
          <w:rPr>
            <w:rFonts w:ascii="Times New Roman" w:eastAsiaTheme="minorEastAsia" w:hAnsi="Times New Roman" w:cs="Times New Roman"/>
          </w:rPr>
          <w:t>10. Op.10</w:t>
        </w:r>
      </w:ins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1EB5" w14:paraId="57BE6C95" w14:textId="77777777" w:rsidTr="00A77F22">
        <w:trPr>
          <w:ins w:id="687" w:author="Jacopo Passariello" w:date="2023-02-05T15:51:00Z"/>
        </w:trPr>
        <w:tc>
          <w:tcPr>
            <w:tcW w:w="2407" w:type="dxa"/>
          </w:tcPr>
          <w:p w14:paraId="16B6D9C5" w14:textId="77777777" w:rsidR="00DE1EB5" w:rsidRDefault="00DE1EB5" w:rsidP="00A77F22">
            <w:pPr>
              <w:rPr>
                <w:ins w:id="688" w:author="Jacopo Passariello" w:date="2023-02-05T15:51:00Z"/>
                <w:rFonts w:ascii="Times New Roman" w:eastAsiaTheme="minorEastAsia" w:hAnsi="Times New Roman" w:cs="Times New Roman"/>
              </w:rPr>
            </w:pPr>
            <w:ins w:id="68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Concetto</w:t>
              </w:r>
            </w:ins>
          </w:p>
        </w:tc>
        <w:tc>
          <w:tcPr>
            <w:tcW w:w="2407" w:type="dxa"/>
          </w:tcPr>
          <w:p w14:paraId="7FCD20C5" w14:textId="77777777" w:rsidR="00DE1EB5" w:rsidRDefault="00DE1EB5" w:rsidP="00A77F22">
            <w:pPr>
              <w:rPr>
                <w:ins w:id="690" w:author="Jacopo Passariello" w:date="2023-02-05T15:51:00Z"/>
                <w:rFonts w:ascii="Times New Roman" w:eastAsiaTheme="minorEastAsia" w:hAnsi="Times New Roman" w:cs="Times New Roman"/>
              </w:rPr>
            </w:pPr>
            <w:ins w:id="69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Costrutto</w:t>
              </w:r>
            </w:ins>
          </w:p>
        </w:tc>
        <w:tc>
          <w:tcPr>
            <w:tcW w:w="2407" w:type="dxa"/>
          </w:tcPr>
          <w:p w14:paraId="7B6F2D55" w14:textId="77777777" w:rsidR="00DE1EB5" w:rsidRDefault="00DE1EB5" w:rsidP="00A77F22">
            <w:pPr>
              <w:rPr>
                <w:ins w:id="692" w:author="Jacopo Passariello" w:date="2023-02-05T15:51:00Z"/>
                <w:rFonts w:ascii="Times New Roman" w:eastAsiaTheme="minorEastAsia" w:hAnsi="Times New Roman" w:cs="Times New Roman"/>
              </w:rPr>
            </w:pPr>
            <w:ins w:id="69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Accessi</w:t>
              </w:r>
            </w:ins>
          </w:p>
        </w:tc>
        <w:tc>
          <w:tcPr>
            <w:tcW w:w="2407" w:type="dxa"/>
          </w:tcPr>
          <w:p w14:paraId="732B1B2C" w14:textId="77777777" w:rsidR="00DE1EB5" w:rsidRDefault="00DE1EB5" w:rsidP="00A77F22">
            <w:pPr>
              <w:rPr>
                <w:ins w:id="694" w:author="Jacopo Passariello" w:date="2023-02-05T15:51:00Z"/>
                <w:rFonts w:ascii="Times New Roman" w:eastAsiaTheme="minorEastAsia" w:hAnsi="Times New Roman" w:cs="Times New Roman"/>
              </w:rPr>
            </w:pPr>
            <w:ins w:id="695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Tipo</w:t>
              </w:r>
            </w:ins>
          </w:p>
        </w:tc>
      </w:tr>
      <w:tr w:rsidR="00DE1EB5" w14:paraId="226C6514" w14:textId="77777777" w:rsidTr="00A77F22">
        <w:trPr>
          <w:ins w:id="696" w:author="Jacopo Passariello" w:date="2023-02-05T15:51:00Z"/>
        </w:trPr>
        <w:tc>
          <w:tcPr>
            <w:tcW w:w="2407" w:type="dxa"/>
          </w:tcPr>
          <w:p w14:paraId="3F5864E0" w14:textId="77777777" w:rsidR="00DE1EB5" w:rsidRDefault="00DE1EB5" w:rsidP="00A77F22">
            <w:pPr>
              <w:rPr>
                <w:ins w:id="697" w:author="Jacopo Passariello" w:date="2023-02-05T15:51:00Z"/>
                <w:rFonts w:ascii="Times New Roman" w:eastAsiaTheme="minorEastAsia" w:hAnsi="Times New Roman" w:cs="Times New Roman"/>
              </w:rPr>
            </w:pPr>
            <w:ins w:id="698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Dipendente</w:t>
              </w:r>
            </w:ins>
          </w:p>
        </w:tc>
        <w:tc>
          <w:tcPr>
            <w:tcW w:w="2407" w:type="dxa"/>
          </w:tcPr>
          <w:p w14:paraId="3D22A98F" w14:textId="77777777" w:rsidR="00DE1EB5" w:rsidRDefault="00DE1EB5" w:rsidP="00A77F22">
            <w:pPr>
              <w:rPr>
                <w:ins w:id="699" w:author="Jacopo Passariello" w:date="2023-02-05T15:51:00Z"/>
                <w:rFonts w:ascii="Times New Roman" w:eastAsiaTheme="minorEastAsia" w:hAnsi="Times New Roman" w:cs="Times New Roman"/>
              </w:rPr>
            </w:pPr>
            <w:ins w:id="700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75CFB806" w14:textId="77777777" w:rsidR="00DE1EB5" w:rsidRDefault="00DE1EB5" w:rsidP="00A77F22">
            <w:pPr>
              <w:rPr>
                <w:ins w:id="701" w:author="Jacopo Passariello" w:date="2023-02-05T15:51:00Z"/>
                <w:rFonts w:ascii="Times New Roman" w:eastAsiaTheme="minorEastAsia" w:hAnsi="Times New Roman" w:cs="Times New Roman"/>
              </w:rPr>
            </w:pPr>
            <w:ins w:id="702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300</w:t>
              </w:r>
            </w:ins>
          </w:p>
        </w:tc>
        <w:tc>
          <w:tcPr>
            <w:tcW w:w="2407" w:type="dxa"/>
          </w:tcPr>
          <w:p w14:paraId="3CD3BFA8" w14:textId="77777777" w:rsidR="00DE1EB5" w:rsidRDefault="00DE1EB5" w:rsidP="00A77F22">
            <w:pPr>
              <w:rPr>
                <w:ins w:id="703" w:author="Jacopo Passariello" w:date="2023-02-05T15:51:00Z"/>
                <w:rFonts w:ascii="Times New Roman" w:eastAsiaTheme="minorEastAsia" w:hAnsi="Times New Roman" w:cs="Times New Roman"/>
              </w:rPr>
            </w:pPr>
            <w:ins w:id="704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  <w:tr w:rsidR="00DE1EB5" w14:paraId="547B0271" w14:textId="77777777" w:rsidTr="00A77F22">
        <w:trPr>
          <w:ins w:id="705" w:author="Jacopo Passariello" w:date="2023-02-05T15:51:00Z"/>
        </w:trPr>
        <w:tc>
          <w:tcPr>
            <w:tcW w:w="2407" w:type="dxa"/>
          </w:tcPr>
          <w:p w14:paraId="336E69F6" w14:textId="77777777" w:rsidR="00DE1EB5" w:rsidRDefault="00DE1EB5" w:rsidP="00A77F22">
            <w:pPr>
              <w:rPr>
                <w:ins w:id="706" w:author="Jacopo Passariello" w:date="2023-02-05T15:51:00Z"/>
                <w:rFonts w:ascii="Times New Roman" w:eastAsiaTheme="minorEastAsia" w:hAnsi="Times New Roman" w:cs="Times New Roman"/>
              </w:rPr>
            </w:pPr>
            <w:ins w:id="707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Luogo di Lavoro</w:t>
              </w:r>
            </w:ins>
          </w:p>
        </w:tc>
        <w:tc>
          <w:tcPr>
            <w:tcW w:w="2407" w:type="dxa"/>
          </w:tcPr>
          <w:p w14:paraId="2DE3D6F6" w14:textId="77777777" w:rsidR="00DE1EB5" w:rsidRDefault="00DE1EB5" w:rsidP="00A77F22">
            <w:pPr>
              <w:rPr>
                <w:ins w:id="708" w:author="Jacopo Passariello" w:date="2023-02-05T15:51:00Z"/>
                <w:rFonts w:ascii="Times New Roman" w:eastAsiaTheme="minorEastAsia" w:hAnsi="Times New Roman" w:cs="Times New Roman"/>
              </w:rPr>
            </w:pPr>
            <w:ins w:id="709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E</w:t>
              </w:r>
            </w:ins>
          </w:p>
        </w:tc>
        <w:tc>
          <w:tcPr>
            <w:tcW w:w="2407" w:type="dxa"/>
          </w:tcPr>
          <w:p w14:paraId="18BA77FB" w14:textId="77777777" w:rsidR="00DE1EB5" w:rsidRDefault="00DE1EB5" w:rsidP="00A77F22">
            <w:pPr>
              <w:rPr>
                <w:ins w:id="710" w:author="Jacopo Passariello" w:date="2023-02-05T15:51:00Z"/>
                <w:rFonts w:ascii="Times New Roman" w:eastAsiaTheme="minorEastAsia" w:hAnsi="Times New Roman" w:cs="Times New Roman"/>
              </w:rPr>
            </w:pPr>
            <w:ins w:id="711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9.000</w:t>
              </w:r>
            </w:ins>
          </w:p>
        </w:tc>
        <w:tc>
          <w:tcPr>
            <w:tcW w:w="2407" w:type="dxa"/>
          </w:tcPr>
          <w:p w14:paraId="44999F24" w14:textId="77777777" w:rsidR="00DE1EB5" w:rsidRDefault="00DE1EB5" w:rsidP="00A77F22">
            <w:pPr>
              <w:rPr>
                <w:ins w:id="712" w:author="Jacopo Passariello" w:date="2023-02-05T15:51:00Z"/>
                <w:rFonts w:ascii="Times New Roman" w:eastAsiaTheme="minorEastAsia" w:hAnsi="Times New Roman" w:cs="Times New Roman"/>
              </w:rPr>
            </w:pPr>
            <w:ins w:id="713" w:author="Jacopo Passariello" w:date="2023-02-05T15:51:00Z">
              <w:r>
                <w:rPr>
                  <w:rFonts w:ascii="Times New Roman" w:eastAsiaTheme="minorEastAsia" w:hAnsi="Times New Roman" w:cs="Times New Roman"/>
                </w:rPr>
                <w:t>L</w:t>
              </w:r>
            </w:ins>
          </w:p>
        </w:tc>
      </w:tr>
    </w:tbl>
    <w:p w14:paraId="7E0D6959" w14:textId="6DF2E383" w:rsidR="00DE1EB5" w:rsidRDefault="00DE1EB5" w:rsidP="00DE1EB5">
      <w:pPr>
        <w:pStyle w:val="Paragrafoelenco"/>
        <w:numPr>
          <w:ilvl w:val="0"/>
          <w:numId w:val="35"/>
        </w:numPr>
        <w:rPr>
          <w:ins w:id="714" w:author="Jacopo Passariello" w:date="2023-02-05T15:51:00Z"/>
          <w:rFonts w:ascii="Times New Roman" w:eastAsiaTheme="minorEastAsia" w:hAnsi="Times New Roman" w:cs="Times New Roman"/>
        </w:rPr>
      </w:pPr>
      <w:ins w:id="715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Costo complessivo: </w:t>
        </w:r>
      </w:ins>
      <w:ins w:id="716" w:author="Jacopo Passariello" w:date="2023-02-05T15:52:00Z">
        <w:r>
          <w:rPr>
            <w:rFonts w:ascii="Times New Roman" w:eastAsiaTheme="minorEastAsia" w:hAnsi="Times New Roman" w:cs="Times New Roman"/>
          </w:rPr>
          <w:t>9</w:t>
        </w:r>
      </w:ins>
      <w:ins w:id="717" w:author="Jacopo Passariello" w:date="2023-02-05T15:51:00Z">
        <w:r>
          <w:rPr>
            <w:rFonts w:ascii="Times New Roman" w:eastAsiaTheme="minorEastAsia" w:hAnsi="Times New Roman" w:cs="Times New Roman"/>
          </w:rPr>
          <w:t xml:space="preserve">.300L*12/anno = </w:t>
        </w:r>
      </w:ins>
      <w:ins w:id="718" w:author="Jacopo Passariello" w:date="2023-02-05T15:52:00Z">
        <w:r>
          <w:rPr>
            <w:rFonts w:ascii="Times New Roman" w:eastAsiaTheme="minorEastAsia" w:hAnsi="Times New Roman" w:cs="Times New Roman"/>
          </w:rPr>
          <w:t>111</w:t>
        </w:r>
      </w:ins>
      <w:ins w:id="719" w:author="Jacopo Passariello" w:date="2023-02-05T15:51:00Z">
        <w:r>
          <w:rPr>
            <w:rFonts w:ascii="Times New Roman" w:eastAsiaTheme="minorEastAsia" w:hAnsi="Times New Roman" w:cs="Times New Roman"/>
          </w:rPr>
          <w:t>.600/anno</w:t>
        </w:r>
      </w:ins>
    </w:p>
    <w:p w14:paraId="25DBB615" w14:textId="38BC8FAD" w:rsidR="0028019E" w:rsidRPr="00E53BCB" w:rsidDel="00CC14CC" w:rsidRDefault="0028019E">
      <w:pPr>
        <w:rPr>
          <w:del w:id="720" w:author="Jacopo Passariello" w:date="2023-02-05T15:34:00Z"/>
          <w:rFonts w:ascii="Times New Roman" w:eastAsiaTheme="minorEastAsia" w:hAnsi="Times New Roman" w:cs="Times New Roman"/>
          <w:rPrChange w:id="721" w:author="Jacopo Passariello" w:date="2023-02-05T15:46:00Z">
            <w:rPr>
              <w:del w:id="722" w:author="Jacopo Passariello" w:date="2023-02-05T15:34:00Z"/>
            </w:rPr>
          </w:rPrChange>
        </w:rPr>
      </w:pPr>
    </w:p>
    <w:p w14:paraId="03EB4CD8" w14:textId="74EFBA3B" w:rsidR="0028019E" w:rsidDel="00CC14CC" w:rsidRDefault="0028019E">
      <w:pPr>
        <w:rPr>
          <w:del w:id="723" w:author="Jacopo Passariello" w:date="2023-02-05T15:34:00Z"/>
        </w:rPr>
      </w:pPr>
    </w:p>
    <w:p w14:paraId="2BC85961" w14:textId="4019A01A" w:rsidR="0028019E" w:rsidDel="00CC14CC" w:rsidRDefault="0028019E">
      <w:pPr>
        <w:rPr>
          <w:del w:id="724" w:author="Jacopo Passariello" w:date="2023-02-05T15:34:00Z"/>
        </w:rPr>
      </w:pPr>
    </w:p>
    <w:p w14:paraId="321FD253" w14:textId="09D47B92" w:rsidR="0028019E" w:rsidDel="00CC14CC" w:rsidRDefault="0028019E">
      <w:pPr>
        <w:rPr>
          <w:del w:id="725" w:author="Jacopo Passariello" w:date="2023-02-05T15:34:00Z"/>
        </w:rPr>
      </w:pPr>
    </w:p>
    <w:p w14:paraId="3795331B" w14:textId="71D66CF2" w:rsidR="0028019E" w:rsidDel="00CC14CC" w:rsidRDefault="0028019E">
      <w:pPr>
        <w:rPr>
          <w:del w:id="726" w:author="Jacopo Passariello" w:date="2023-02-05T15:34:00Z"/>
        </w:rPr>
      </w:pPr>
    </w:p>
    <w:p w14:paraId="5FAE1ECA" w14:textId="35E013AF" w:rsidR="0028019E" w:rsidDel="00CC14CC" w:rsidRDefault="0028019E">
      <w:pPr>
        <w:rPr>
          <w:del w:id="727" w:author="Jacopo Passariello" w:date="2023-02-05T15:34:00Z"/>
        </w:rPr>
      </w:pPr>
    </w:p>
    <w:p w14:paraId="705FF46B" w14:textId="08B22D3B" w:rsidR="0028019E" w:rsidDel="00CC14CC" w:rsidRDefault="0028019E">
      <w:pPr>
        <w:rPr>
          <w:del w:id="728" w:author="Jacopo Passariello" w:date="2023-02-05T15:34:00Z"/>
          <w:b/>
          <w:bCs/>
          <w:sz w:val="40"/>
          <w:szCs w:val="40"/>
        </w:rPr>
      </w:pPr>
      <w:del w:id="729" w:author="Jacopo Passariello" w:date="2023-02-05T15:34:00Z">
        <w:r w:rsidRPr="0028019E" w:rsidDel="00CC14CC">
          <w:rPr>
            <w:b/>
            <w:bCs/>
            <w:sz w:val="40"/>
            <w:szCs w:val="40"/>
          </w:rPr>
          <w:delText>5. Schema Logico Relazionale</w:delText>
        </w:r>
      </w:del>
    </w:p>
    <w:p w14:paraId="4A8DA0AB" w14:textId="3E20E8F0" w:rsidR="00F02704" w:rsidRDefault="00DE1EB5" w:rsidP="00E53BCB">
      <w:pPr>
        <w:rPr>
          <w:ins w:id="730" w:author="Jacopo Passariello" w:date="2023-02-05T17:25:00Z"/>
          <w:rFonts w:ascii="Times New Roman" w:eastAsiaTheme="minorEastAsia" w:hAnsi="Times New Roman" w:cs="Times New Roman"/>
        </w:rPr>
      </w:pPr>
      <w:ins w:id="731" w:author="Jacopo Passariello" w:date="2023-02-05T15:52:00Z">
        <w:r>
          <w:rPr>
            <w:rFonts w:ascii="Times New Roman" w:eastAsiaTheme="minorEastAsia" w:hAnsi="Times New Roman" w:cs="Times New Roman"/>
          </w:rPr>
          <w:t xml:space="preserve">Una riduzione di circa 200.000 letture all’anno. </w:t>
        </w:r>
      </w:ins>
    </w:p>
    <w:p w14:paraId="0F951C1A" w14:textId="78956DC2" w:rsidR="00F02704" w:rsidRDefault="00F02704" w:rsidP="00E53BCB">
      <w:pPr>
        <w:rPr>
          <w:ins w:id="732" w:author="Jacopo Passariello" w:date="2023-02-05T17:25:00Z"/>
          <w:rFonts w:ascii="Times New Roman" w:eastAsiaTheme="minorEastAsia" w:hAnsi="Times New Roman" w:cs="Times New Roman"/>
        </w:rPr>
      </w:pPr>
    </w:p>
    <w:p w14:paraId="17A0B3C6" w14:textId="504C4AB1" w:rsidR="00F02704" w:rsidRPr="00653808" w:rsidRDefault="00F02704" w:rsidP="00E53BCB">
      <w:pPr>
        <w:rPr>
          <w:ins w:id="733" w:author="Jacopo Passariello" w:date="2023-02-05T17:25:00Z"/>
          <w:rFonts w:ascii="Times New Roman" w:eastAsiaTheme="minorEastAsia" w:hAnsi="Times New Roman" w:cs="Times New Roman"/>
          <w:b/>
          <w:bCs/>
          <w:rPrChange w:id="734" w:author="Jacopo Passariello" w:date="2023-02-05T18:17:00Z">
            <w:rPr>
              <w:ins w:id="735" w:author="Jacopo Passariello" w:date="2023-02-05T17:25:00Z"/>
              <w:rFonts w:ascii="Times New Roman" w:eastAsiaTheme="minorEastAsia" w:hAnsi="Times New Roman" w:cs="Times New Roman"/>
            </w:rPr>
          </w:rPrChange>
        </w:rPr>
      </w:pPr>
      <w:ins w:id="736" w:author="Jacopo Passariello" w:date="2023-02-05T17:25:00Z">
        <w:r w:rsidRPr="00653808">
          <w:rPr>
            <w:rFonts w:ascii="Times New Roman" w:eastAsiaTheme="minorEastAsia" w:hAnsi="Times New Roman" w:cs="Times New Roman"/>
            <w:b/>
            <w:bCs/>
            <w:rPrChange w:id="73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delle Generalizzazioni:</w:t>
        </w:r>
      </w:ins>
    </w:p>
    <w:p w14:paraId="40364A88" w14:textId="1FF9795B" w:rsidR="00F02704" w:rsidRDefault="00F02704" w:rsidP="00E53BCB">
      <w:pPr>
        <w:rPr>
          <w:ins w:id="738" w:author="Jacopo Passariello" w:date="2023-02-05T17:26:00Z"/>
          <w:rFonts w:ascii="Times New Roman" w:eastAsiaTheme="minorEastAsia" w:hAnsi="Times New Roman" w:cs="Times New Roman"/>
        </w:rPr>
      </w:pPr>
      <w:ins w:id="739" w:author="Jacopo Passariello" w:date="2023-02-05T17:26:00Z">
        <w:r>
          <w:rPr>
            <w:rFonts w:ascii="Times New Roman" w:eastAsiaTheme="minorEastAsia" w:hAnsi="Times New Roman" w:cs="Times New Roman"/>
          </w:rPr>
          <w:t>Nel diagramma sono presenti due generalizzazioni: una di Bene d’Inventario ed una di Sede.</w:t>
        </w:r>
      </w:ins>
    </w:p>
    <w:p w14:paraId="40B16AA1" w14:textId="1CD7F45B" w:rsidR="00F02704" w:rsidRDefault="00F02704" w:rsidP="00F02704">
      <w:pPr>
        <w:pStyle w:val="Paragrafoelenco"/>
        <w:numPr>
          <w:ilvl w:val="0"/>
          <w:numId w:val="35"/>
        </w:numPr>
        <w:rPr>
          <w:ins w:id="740" w:author="Jacopo Passariello" w:date="2023-02-05T17:27:00Z"/>
          <w:rFonts w:ascii="Times New Roman" w:eastAsiaTheme="minorEastAsia" w:hAnsi="Times New Roman" w:cs="Times New Roman"/>
        </w:rPr>
      </w:pPr>
      <w:ins w:id="741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Nel caso della prima </w:t>
        </w:r>
      </w:ins>
      <w:ins w:id="742" w:author="Jacopo Passariello" w:date="2023-02-05T17:53:00Z">
        <w:r w:rsidR="00904E1C">
          <w:rPr>
            <w:rFonts w:ascii="Times New Roman" w:eastAsiaTheme="minorEastAsia" w:hAnsi="Times New Roman" w:cs="Times New Roman"/>
          </w:rPr>
          <w:t>si procede</w:t>
        </w:r>
      </w:ins>
      <w:ins w:id="743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ad eliminare la generalizzazione spostando tutti gli attributi del padre </w:t>
        </w:r>
      </w:ins>
      <w:ins w:id="744" w:author="Jacopo Passariello" w:date="2023-02-05T17:27:00Z">
        <w:r>
          <w:rPr>
            <w:rFonts w:ascii="Times New Roman" w:eastAsiaTheme="minorEastAsia" w:hAnsi="Times New Roman" w:cs="Times New Roman"/>
          </w:rPr>
          <w:t>nelle figlie.</w:t>
        </w:r>
      </w:ins>
      <w:ins w:id="745" w:author="Jacopo Passariello" w:date="2023-02-05T17:26:00Z">
        <w:r>
          <w:rPr>
            <w:rFonts w:ascii="Times New Roman" w:eastAsiaTheme="minorEastAsia" w:hAnsi="Times New Roman" w:cs="Times New Roman"/>
          </w:rPr>
          <w:t xml:space="preserve"> </w:t>
        </w:r>
      </w:ins>
    </w:p>
    <w:p w14:paraId="00CB7E7E" w14:textId="45E46079" w:rsidR="00F02704" w:rsidRDefault="00F02704" w:rsidP="00F02704">
      <w:pPr>
        <w:pStyle w:val="Paragrafoelenco"/>
        <w:numPr>
          <w:ilvl w:val="0"/>
          <w:numId w:val="35"/>
        </w:numPr>
        <w:rPr>
          <w:ins w:id="746" w:author="Jacopo Passariello" w:date="2023-02-05T17:28:00Z"/>
          <w:rFonts w:ascii="Times New Roman" w:eastAsiaTheme="minorEastAsia" w:hAnsi="Times New Roman" w:cs="Times New Roman"/>
        </w:rPr>
      </w:pPr>
      <w:ins w:id="747" w:author="Jacopo Passariello" w:date="2023-02-05T17:27:00Z">
        <w:r>
          <w:rPr>
            <w:rFonts w:ascii="Times New Roman" w:eastAsiaTheme="minorEastAsia" w:hAnsi="Times New Roman" w:cs="Times New Roman"/>
          </w:rPr>
          <w:t>Nel secondo caso</w:t>
        </w:r>
      </w:ins>
      <w:ins w:id="748" w:author="Jacopo Passariello" w:date="2023-02-05T17:53:00Z">
        <w:r w:rsidR="00904E1C">
          <w:rPr>
            <w:rFonts w:ascii="Times New Roman" w:eastAsiaTheme="minorEastAsia" w:hAnsi="Times New Roman" w:cs="Times New Roman"/>
          </w:rPr>
          <w:t xml:space="preserve"> si effettua</w:t>
        </w:r>
      </w:ins>
      <w:ins w:id="749" w:author="Jacopo Passariello" w:date="2023-02-05T17:27:00Z">
        <w:r>
          <w:rPr>
            <w:rFonts w:ascii="Times New Roman" w:eastAsiaTheme="minorEastAsia" w:hAnsi="Times New Roman" w:cs="Times New Roman"/>
          </w:rPr>
          <w:t xml:space="preserve"> un accorpamento delle figlie nel padre</w:t>
        </w:r>
      </w:ins>
      <w:ins w:id="750" w:author="Jacopo Passariello" w:date="2023-02-05T17:28:00Z">
        <w:r>
          <w:rPr>
            <w:rFonts w:ascii="Times New Roman" w:eastAsiaTheme="minorEastAsia" w:hAnsi="Times New Roman" w:cs="Times New Roman"/>
          </w:rPr>
          <w:t xml:space="preserve"> aggiungendo un attributo che specifica il tipo. </w:t>
        </w:r>
      </w:ins>
    </w:p>
    <w:p w14:paraId="64AE774D" w14:textId="79F4781E" w:rsidR="00F02704" w:rsidRPr="00653808" w:rsidRDefault="00F02704" w:rsidP="00F02704">
      <w:pPr>
        <w:rPr>
          <w:ins w:id="751" w:author="Jacopo Passariello" w:date="2023-02-05T17:28:00Z"/>
          <w:rFonts w:ascii="Times New Roman" w:eastAsiaTheme="minorEastAsia" w:hAnsi="Times New Roman" w:cs="Times New Roman"/>
          <w:b/>
          <w:bCs/>
          <w:rPrChange w:id="752" w:author="Jacopo Passariello" w:date="2023-02-05T18:17:00Z">
            <w:rPr>
              <w:ins w:id="753" w:author="Jacopo Passariello" w:date="2023-02-05T17:28:00Z"/>
              <w:rFonts w:ascii="Times New Roman" w:eastAsiaTheme="minorEastAsia" w:hAnsi="Times New Roman" w:cs="Times New Roman"/>
            </w:rPr>
          </w:rPrChange>
        </w:rPr>
      </w:pPr>
      <w:ins w:id="754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5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Eliminazione degli attributi multivalore</w:t>
        </w:r>
      </w:ins>
      <w:ins w:id="756" w:author="Jacopo Passariello" w:date="2023-02-05T17:30:00Z">
        <w:r w:rsidRPr="00653808">
          <w:rPr>
            <w:rFonts w:ascii="Times New Roman" w:eastAsiaTheme="minorEastAsia" w:hAnsi="Times New Roman" w:cs="Times New Roman"/>
            <w:b/>
            <w:bCs/>
            <w:rPrChange w:id="75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e composti</w:t>
        </w:r>
      </w:ins>
      <w:ins w:id="758" w:author="Jacopo Passariello" w:date="2023-02-05T17:28:00Z">
        <w:r w:rsidRPr="00653808">
          <w:rPr>
            <w:rFonts w:ascii="Times New Roman" w:eastAsiaTheme="minorEastAsia" w:hAnsi="Times New Roman" w:cs="Times New Roman"/>
            <w:b/>
            <w:bCs/>
            <w:rPrChange w:id="759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:</w:t>
        </w:r>
      </w:ins>
    </w:p>
    <w:p w14:paraId="26D98E30" w14:textId="3353AA61" w:rsidR="007838A8" w:rsidRPr="007838A8" w:rsidRDefault="00F02704">
      <w:pPr>
        <w:pStyle w:val="Paragrafoelenco"/>
        <w:numPr>
          <w:ilvl w:val="0"/>
          <w:numId w:val="41"/>
        </w:numPr>
        <w:rPr>
          <w:ins w:id="760" w:author="Jacopo Passariello" w:date="2023-02-05T17:51:00Z"/>
          <w:rFonts w:ascii="Times New Roman" w:eastAsiaTheme="minorEastAsia" w:hAnsi="Times New Roman" w:cs="Times New Roman"/>
          <w:rPrChange w:id="761" w:author="Jacopo Passariello" w:date="2023-02-05T17:51:00Z">
            <w:rPr>
              <w:ins w:id="762" w:author="Jacopo Passariello" w:date="2023-02-05T17:51:00Z"/>
            </w:rPr>
          </w:rPrChange>
        </w:rPr>
        <w:pPrChange w:id="763" w:author="Jacopo Passariello" w:date="2023-02-05T17:51:00Z">
          <w:pPr/>
        </w:pPrChange>
      </w:pPr>
      <w:ins w:id="764" w:author="Jacopo Passariello" w:date="2023-02-05T17:29:00Z">
        <w:r w:rsidRPr="007838A8">
          <w:rPr>
            <w:rFonts w:ascii="Times New Roman" w:eastAsiaTheme="minorEastAsia" w:hAnsi="Times New Roman" w:cs="Times New Roman"/>
            <w:rPrChange w:id="765" w:author="Jacopo Passariello" w:date="2023-02-05T17:51:00Z">
              <w:rPr/>
            </w:rPrChange>
          </w:rPr>
          <w:t>“Referente” viene reificato in una entità debole</w:t>
        </w:r>
      </w:ins>
      <w:ins w:id="766" w:author="Jacopo Passariello" w:date="2023-02-05T17:54:00Z">
        <w:r w:rsidR="00904E1C">
          <w:rPr>
            <w:rFonts w:ascii="Times New Roman" w:eastAsiaTheme="minorEastAsia" w:hAnsi="Times New Roman" w:cs="Times New Roman"/>
          </w:rPr>
          <w:t xml:space="preserve"> (che ha come chiave CF e l’attributo di Sede)</w:t>
        </w:r>
      </w:ins>
      <w:ins w:id="767" w:author="Jacopo Passariello" w:date="2023-02-05T17:55:00Z">
        <w:r w:rsidR="00904E1C">
          <w:rPr>
            <w:rFonts w:ascii="Times New Roman" w:eastAsiaTheme="minorEastAsia" w:hAnsi="Times New Roman" w:cs="Times New Roman"/>
          </w:rPr>
          <w:t>,</w:t>
        </w:r>
      </w:ins>
      <w:ins w:id="768" w:author="Jacopo Passariello" w:date="2023-02-05T17:29:00Z">
        <w:r w:rsidRPr="007838A8">
          <w:rPr>
            <w:rFonts w:ascii="Times New Roman" w:eastAsiaTheme="minorEastAsia" w:hAnsi="Times New Roman" w:cs="Times New Roman"/>
            <w:rPrChange w:id="769" w:author="Jacopo Passariello" w:date="2023-02-05T17:51:00Z">
              <w:rPr/>
            </w:rPrChange>
          </w:rPr>
          <w:t xml:space="preserve"> </w:t>
        </w:r>
      </w:ins>
      <w:ins w:id="770" w:author="Jacopo Passariello" w:date="2023-02-05T17:52:00Z">
        <w:r w:rsidR="007838A8">
          <w:rPr>
            <w:rFonts w:ascii="Times New Roman" w:eastAsiaTheme="minorEastAsia" w:hAnsi="Times New Roman" w:cs="Times New Roman"/>
          </w:rPr>
          <w:t>in relazione con Sede</w:t>
        </w:r>
      </w:ins>
      <w:ins w:id="771" w:author="Jacopo Passariello" w:date="2023-02-05T17:29:00Z">
        <w:r w:rsidRPr="007838A8">
          <w:rPr>
            <w:rFonts w:ascii="Times New Roman" w:eastAsiaTheme="minorEastAsia" w:hAnsi="Times New Roman" w:cs="Times New Roman"/>
            <w:rPrChange w:id="772" w:author="Jacopo Passariello" w:date="2023-02-05T17:51:00Z">
              <w:rPr/>
            </w:rPrChange>
          </w:rPr>
          <w:t>.</w:t>
        </w:r>
      </w:ins>
    </w:p>
    <w:p w14:paraId="50AE9603" w14:textId="04AFA5F6" w:rsidR="00F02704" w:rsidRPr="007838A8" w:rsidRDefault="00904E1C">
      <w:pPr>
        <w:pStyle w:val="Paragrafoelenco"/>
        <w:numPr>
          <w:ilvl w:val="0"/>
          <w:numId w:val="41"/>
        </w:numPr>
        <w:rPr>
          <w:ins w:id="773" w:author="Jacopo Passariello" w:date="2023-02-05T17:30:00Z"/>
          <w:rFonts w:ascii="Times New Roman" w:eastAsiaTheme="minorEastAsia" w:hAnsi="Times New Roman" w:cs="Times New Roman"/>
          <w:rPrChange w:id="774" w:author="Jacopo Passariello" w:date="2023-02-05T17:51:00Z">
            <w:rPr>
              <w:ins w:id="775" w:author="Jacopo Passariello" w:date="2023-02-05T17:30:00Z"/>
            </w:rPr>
          </w:rPrChange>
        </w:rPr>
        <w:pPrChange w:id="776" w:author="Jacopo Passariello" w:date="2023-02-05T17:52:00Z">
          <w:pPr/>
        </w:pPrChange>
      </w:pPr>
      <w:ins w:id="777" w:author="Jacopo Passariello" w:date="2023-02-05T17:52:00Z">
        <w:r>
          <w:rPr>
            <w:rFonts w:ascii="Times New Roman" w:eastAsiaTheme="minorEastAsia" w:hAnsi="Times New Roman" w:cs="Times New Roman"/>
          </w:rPr>
          <w:t>I</w:t>
        </w:r>
      </w:ins>
      <w:ins w:id="778" w:author="Jacopo Passariello" w:date="2023-02-05T17:53:00Z">
        <w:r>
          <w:rPr>
            <w:rFonts w:ascii="Times New Roman" w:eastAsiaTheme="minorEastAsia" w:hAnsi="Times New Roman" w:cs="Times New Roman"/>
          </w:rPr>
          <w:t>n “Sede”, si s</w:t>
        </w:r>
      </w:ins>
      <w:ins w:id="779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80" w:author="Jacopo Passariello" w:date="2023-02-05T17:51:00Z">
              <w:rPr/>
            </w:rPrChange>
          </w:rPr>
          <w:t>ostitui</w:t>
        </w:r>
      </w:ins>
      <w:ins w:id="781" w:author="Jacopo Passariello" w:date="2023-02-05T17:53:00Z">
        <w:r>
          <w:rPr>
            <w:rFonts w:ascii="Times New Roman" w:eastAsiaTheme="minorEastAsia" w:hAnsi="Times New Roman" w:cs="Times New Roman"/>
          </w:rPr>
          <w:t>scono</w:t>
        </w:r>
      </w:ins>
      <w:ins w:id="782" w:author="Jacopo Passariello" w:date="2023-02-05T17:31:00Z">
        <w:r w:rsidR="00F02704" w:rsidRPr="007838A8">
          <w:rPr>
            <w:rFonts w:ascii="Times New Roman" w:eastAsiaTheme="minorEastAsia" w:hAnsi="Times New Roman" w:cs="Times New Roman"/>
            <w:rPrChange w:id="783" w:author="Jacopo Passariello" w:date="2023-02-05T17:51:00Z">
              <w:rPr/>
            </w:rPrChange>
          </w:rPr>
          <w:t xml:space="preserve"> all’attributo composto “Indirizzo” i suoi campi come attributi semplici. </w:t>
        </w:r>
      </w:ins>
    </w:p>
    <w:p w14:paraId="57F0F8DE" w14:textId="6048F18D" w:rsidR="00ED4B03" w:rsidRPr="00653808" w:rsidRDefault="00904E1C" w:rsidP="00ED4B03">
      <w:pPr>
        <w:rPr>
          <w:ins w:id="784" w:author="Jacopo Passariello" w:date="2023-02-05T17:54:00Z"/>
          <w:rFonts w:ascii="Times New Roman" w:eastAsiaTheme="minorEastAsia" w:hAnsi="Times New Roman" w:cs="Times New Roman"/>
          <w:b/>
          <w:bCs/>
          <w:rPrChange w:id="785" w:author="Jacopo Passariello" w:date="2023-02-05T18:17:00Z">
            <w:rPr>
              <w:ins w:id="786" w:author="Jacopo Passariello" w:date="2023-02-05T17:54:00Z"/>
              <w:rFonts w:ascii="Times New Roman" w:eastAsiaTheme="minorEastAsia" w:hAnsi="Times New Roman" w:cs="Times New Roman"/>
            </w:rPr>
          </w:rPrChange>
        </w:rPr>
      </w:pPr>
      <w:ins w:id="787" w:author="Jacopo Passariello" w:date="2023-02-05T17:54:00Z">
        <w:r w:rsidRPr="00653808">
          <w:rPr>
            <w:rFonts w:ascii="Times New Roman" w:eastAsiaTheme="minorEastAsia" w:hAnsi="Times New Roman" w:cs="Times New Roman"/>
            <w:b/>
            <w:bCs/>
            <w:rPrChange w:id="788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Scelta delle Chiavi Primarie:</w:t>
        </w:r>
      </w:ins>
    </w:p>
    <w:p w14:paraId="696797F2" w14:textId="5BBB1FA3" w:rsidR="00904E1C" w:rsidRDefault="00904E1C" w:rsidP="00904E1C">
      <w:pPr>
        <w:pStyle w:val="Paragrafoelenco"/>
        <w:numPr>
          <w:ilvl w:val="0"/>
          <w:numId w:val="42"/>
        </w:numPr>
        <w:rPr>
          <w:ins w:id="789" w:author="Jacopo Passariello" w:date="2023-02-05T17:55:00Z"/>
          <w:rFonts w:ascii="Times New Roman" w:eastAsiaTheme="minorEastAsia" w:hAnsi="Times New Roman" w:cs="Times New Roman"/>
        </w:rPr>
      </w:pPr>
      <w:ins w:id="790" w:author="Jacopo Passariello" w:date="2023-02-05T17:54:00Z">
        <w:r>
          <w:rPr>
            <w:rFonts w:ascii="Times New Roman" w:eastAsiaTheme="minorEastAsia" w:hAnsi="Times New Roman" w:cs="Times New Roman"/>
          </w:rPr>
          <w:t>In “Referente” scegliamo come chiave primaria il suo Codice Fiscale, eliminando la debolezza dell’entità.</w:t>
        </w:r>
      </w:ins>
    </w:p>
    <w:p w14:paraId="79FDD3D8" w14:textId="01E96327" w:rsidR="007838A8" w:rsidRPr="00904E1C" w:rsidRDefault="00904E1C">
      <w:pPr>
        <w:pStyle w:val="Paragrafoelenco"/>
        <w:numPr>
          <w:ilvl w:val="0"/>
          <w:numId w:val="42"/>
        </w:numPr>
        <w:rPr>
          <w:ins w:id="791" w:author="Jacopo Passariello" w:date="2023-02-05T17:50:00Z"/>
          <w:rFonts w:ascii="Times New Roman" w:eastAsiaTheme="minorEastAsia" w:hAnsi="Times New Roman" w:cs="Times New Roman"/>
          <w:rPrChange w:id="792" w:author="Jacopo Passariello" w:date="2023-02-05T17:55:00Z">
            <w:rPr>
              <w:ins w:id="793" w:author="Jacopo Passariello" w:date="2023-02-05T17:50:00Z"/>
            </w:rPr>
          </w:rPrChange>
        </w:rPr>
        <w:pPrChange w:id="794" w:author="Jacopo Passariello" w:date="2023-02-05T17:55:00Z">
          <w:pPr/>
        </w:pPrChange>
      </w:pPr>
      <w:ins w:id="795" w:author="Jacopo Passariello" w:date="2023-02-05T17:55:00Z">
        <w:r>
          <w:rPr>
            <w:rFonts w:ascii="Times New Roman" w:eastAsiaTheme="minorEastAsia" w:hAnsi="Times New Roman" w:cs="Times New Roman"/>
          </w:rPr>
          <w:t xml:space="preserve">Sostituiamo alla chiave composta di Sede un ID progressivo. </w:t>
        </w:r>
      </w:ins>
    </w:p>
    <w:p w14:paraId="06968C68" w14:textId="77777777" w:rsidR="007838A8" w:rsidRDefault="007838A8" w:rsidP="00ED4B03">
      <w:pPr>
        <w:rPr>
          <w:ins w:id="796" w:author="Jacopo Passariello" w:date="2023-02-05T17:35:00Z"/>
          <w:rFonts w:ascii="Times New Roman" w:eastAsiaTheme="minorEastAsia" w:hAnsi="Times New Roman" w:cs="Times New Roman"/>
        </w:rPr>
      </w:pPr>
    </w:p>
    <w:p w14:paraId="23A1907D" w14:textId="77777777" w:rsidR="00497CCA" w:rsidRDefault="00497CCA" w:rsidP="00ED4B03">
      <w:pPr>
        <w:rPr>
          <w:ins w:id="797" w:author="Jacopo Passariello" w:date="2023-02-05T18:26:00Z"/>
          <w:rFonts w:ascii="Times New Roman" w:eastAsiaTheme="minorEastAsia" w:hAnsi="Times New Roman" w:cs="Times New Roman"/>
          <w:b/>
          <w:bCs/>
        </w:rPr>
      </w:pPr>
    </w:p>
    <w:p w14:paraId="412EAB66" w14:textId="248529CE" w:rsidR="00ED4B03" w:rsidRPr="00653808" w:rsidRDefault="00ED4B03" w:rsidP="00ED4B03">
      <w:pPr>
        <w:rPr>
          <w:ins w:id="798" w:author="Jacopo Passariello" w:date="2023-02-05T17:23:00Z"/>
          <w:rFonts w:ascii="Times New Roman" w:eastAsiaTheme="minorEastAsia" w:hAnsi="Times New Roman" w:cs="Times New Roman"/>
          <w:b/>
          <w:bCs/>
          <w:rPrChange w:id="799" w:author="Jacopo Passariello" w:date="2023-02-05T18:17:00Z">
            <w:rPr>
              <w:ins w:id="800" w:author="Jacopo Passariello" w:date="2023-02-05T17:23:00Z"/>
            </w:rPr>
          </w:rPrChange>
        </w:rPr>
      </w:pPr>
      <w:ins w:id="801" w:author="Jacopo Passariello" w:date="2023-02-05T17:35:00Z">
        <w:r w:rsidRPr="00653808">
          <w:rPr>
            <w:rFonts w:ascii="Times New Roman" w:eastAsiaTheme="minorEastAsia" w:hAnsi="Times New Roman" w:cs="Times New Roman"/>
            <w:b/>
            <w:bCs/>
            <w:rPrChange w:id="80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lastRenderedPageBreak/>
          <w:t>Il diagramma E-R ristrutturato</w:t>
        </w:r>
      </w:ins>
      <w:ins w:id="803" w:author="Jacopo Passariello" w:date="2023-02-05T17:36:00Z">
        <w:r w:rsidRPr="00653808">
          <w:rPr>
            <w:rFonts w:ascii="Times New Roman" w:eastAsiaTheme="minorEastAsia" w:hAnsi="Times New Roman" w:cs="Times New Roman"/>
            <w:b/>
            <w:bCs/>
            <w:rPrChange w:id="80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 risulta il seguente: </w:t>
        </w:r>
      </w:ins>
    </w:p>
    <w:p w14:paraId="0BE50413" w14:textId="15973EDB" w:rsidR="0028019E" w:rsidDel="00DE1EB5" w:rsidRDefault="007838A8" w:rsidP="005F19D6">
      <w:pPr>
        <w:rPr>
          <w:del w:id="805" w:author="Jacopo Passariello" w:date="2023-02-05T15:52:00Z"/>
          <w:rFonts w:ascii="Times New Roman" w:eastAsiaTheme="minorEastAsia" w:hAnsi="Times New Roman" w:cs="Times New Roman"/>
        </w:rPr>
      </w:pPr>
      <w:ins w:id="806" w:author="Jacopo Passariello" w:date="2023-02-05T17:50:00Z">
        <w:r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3DBA8600" wp14:editId="3C94052C">
              <wp:extent cx="6115685" cy="4162425"/>
              <wp:effectExtent l="0" t="0" r="0" b="9525"/>
              <wp:docPr id="10" name="Immagin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15685" cy="416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4E75B5" w14:textId="2B4D763B" w:rsidR="00DE1EB5" w:rsidRDefault="00DE1EB5" w:rsidP="00E53BCB">
      <w:pPr>
        <w:rPr>
          <w:ins w:id="807" w:author="Jacopo Passariello" w:date="2023-02-05T15:52:00Z"/>
          <w:rFonts w:ascii="Times New Roman" w:eastAsiaTheme="minorEastAsia" w:hAnsi="Times New Roman" w:cs="Times New Roman"/>
        </w:rPr>
      </w:pPr>
    </w:p>
    <w:p w14:paraId="55BD7FFC" w14:textId="3D3D9B04" w:rsidR="00DE1EB5" w:rsidRDefault="00DE1EB5" w:rsidP="00E53BCB">
      <w:pPr>
        <w:rPr>
          <w:ins w:id="808" w:author="Jacopo Passariello" w:date="2023-02-05T15:52:00Z"/>
          <w:rFonts w:ascii="Times New Roman" w:eastAsiaTheme="minorEastAsia" w:hAnsi="Times New Roman" w:cs="Times New Roman"/>
        </w:rPr>
      </w:pPr>
    </w:p>
    <w:p w14:paraId="1A40F364" w14:textId="14530820" w:rsidR="00DE1EB5" w:rsidRDefault="00DE1EB5" w:rsidP="00E53BCB">
      <w:pPr>
        <w:rPr>
          <w:ins w:id="809" w:author="Jacopo Passariello" w:date="2023-02-05T15:52:00Z"/>
          <w:b/>
          <w:bCs/>
          <w:sz w:val="40"/>
          <w:szCs w:val="40"/>
        </w:rPr>
      </w:pPr>
    </w:p>
    <w:p w14:paraId="2794E0A9" w14:textId="36F3047F" w:rsidR="0028019E" w:rsidDel="00ED4B03" w:rsidRDefault="0028019E" w:rsidP="005F19D6">
      <w:pPr>
        <w:rPr>
          <w:del w:id="810" w:author="Jacopo Passariello" w:date="2023-02-05T15:34:00Z"/>
          <w:rFonts w:ascii="Times New Roman" w:eastAsiaTheme="minorEastAsia" w:hAnsi="Times New Roman" w:cs="Times New Roman"/>
        </w:rPr>
      </w:pPr>
      <w:del w:id="811" w:author="Jacopo Passariello" w:date="2023-02-05T15:34:00Z">
        <w:r w:rsidDel="00CC14CC">
          <w:rPr>
            <w:rFonts w:ascii="Times New Roman" w:eastAsiaTheme="minorEastAsia" w:hAnsi="Times New Roman" w:cs="Times New Roman"/>
          </w:rPr>
          <w:delText>Finalmente, si ricava lo schema logico-relazionale dal diagramma ristrutturato:</w:delText>
        </w:r>
      </w:del>
    </w:p>
    <w:p w14:paraId="240051C8" w14:textId="4AB63753" w:rsidR="00ED4B03" w:rsidRDefault="00ED4B03" w:rsidP="005F19D6">
      <w:pPr>
        <w:rPr>
          <w:ins w:id="812" w:author="Jacopo Passariello" w:date="2023-02-05T17:36:00Z"/>
          <w:rFonts w:ascii="Times New Roman" w:eastAsiaTheme="minorEastAsia" w:hAnsi="Times New Roman" w:cs="Times New Roman"/>
        </w:rPr>
      </w:pPr>
    </w:p>
    <w:p w14:paraId="4B753F5F" w14:textId="44DAA909" w:rsidR="00ED4B03" w:rsidRDefault="00ED4B03" w:rsidP="005F19D6">
      <w:pPr>
        <w:rPr>
          <w:ins w:id="813" w:author="Jacopo Passariello" w:date="2023-02-05T17:36:00Z"/>
          <w:rFonts w:ascii="Times New Roman" w:eastAsiaTheme="minorEastAsia" w:hAnsi="Times New Roman" w:cs="Times New Roman"/>
        </w:rPr>
      </w:pPr>
    </w:p>
    <w:p w14:paraId="1393A1A1" w14:textId="3F82D7B4" w:rsidR="00ED4B03" w:rsidRDefault="00ED4B03" w:rsidP="005F19D6">
      <w:pPr>
        <w:rPr>
          <w:ins w:id="814" w:author="Jacopo Passariello" w:date="2023-02-05T17:36:00Z"/>
          <w:rFonts w:ascii="Times New Roman" w:eastAsiaTheme="minorEastAsia" w:hAnsi="Times New Roman" w:cs="Times New Roman"/>
        </w:rPr>
      </w:pPr>
    </w:p>
    <w:p w14:paraId="1999F38D" w14:textId="2465933B" w:rsidR="00ED4B03" w:rsidRDefault="00ED4B03" w:rsidP="005F19D6">
      <w:pPr>
        <w:rPr>
          <w:ins w:id="815" w:author="Jacopo Passariello" w:date="2023-02-05T17:36:00Z"/>
          <w:rFonts w:ascii="Times New Roman" w:eastAsiaTheme="minorEastAsia" w:hAnsi="Times New Roman" w:cs="Times New Roman"/>
        </w:rPr>
      </w:pPr>
    </w:p>
    <w:p w14:paraId="67CE0D7B" w14:textId="18568FB1" w:rsidR="00ED4B03" w:rsidRDefault="00ED4B03" w:rsidP="005F19D6">
      <w:pPr>
        <w:rPr>
          <w:ins w:id="816" w:author="Jacopo Passariello" w:date="2023-02-05T17:36:00Z"/>
          <w:rFonts w:ascii="Times New Roman" w:eastAsiaTheme="minorEastAsia" w:hAnsi="Times New Roman" w:cs="Times New Roman"/>
        </w:rPr>
      </w:pPr>
    </w:p>
    <w:p w14:paraId="1B384BC0" w14:textId="4FFB5258" w:rsidR="00ED4B03" w:rsidRDefault="00ED4B03" w:rsidP="005F19D6">
      <w:pPr>
        <w:rPr>
          <w:ins w:id="817" w:author="Jacopo Passariello" w:date="2023-02-05T17:36:00Z"/>
          <w:rFonts w:ascii="Times New Roman" w:eastAsiaTheme="minorEastAsia" w:hAnsi="Times New Roman" w:cs="Times New Roman"/>
        </w:rPr>
      </w:pPr>
    </w:p>
    <w:p w14:paraId="7792E291" w14:textId="34436FFE" w:rsidR="00ED4B03" w:rsidRDefault="00ED4B03" w:rsidP="005F19D6">
      <w:pPr>
        <w:rPr>
          <w:ins w:id="818" w:author="Jacopo Passariello" w:date="2023-02-05T17:36:00Z"/>
          <w:rFonts w:ascii="Times New Roman" w:eastAsiaTheme="minorEastAsia" w:hAnsi="Times New Roman" w:cs="Times New Roman"/>
        </w:rPr>
      </w:pPr>
    </w:p>
    <w:p w14:paraId="7DE8C623" w14:textId="77777777" w:rsidR="00904E1C" w:rsidRDefault="00904E1C" w:rsidP="005F19D6">
      <w:pPr>
        <w:rPr>
          <w:ins w:id="819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19D9FF86" w14:textId="77777777" w:rsidR="00904E1C" w:rsidRDefault="00904E1C" w:rsidP="005F19D6">
      <w:pPr>
        <w:rPr>
          <w:ins w:id="820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3DCB83A3" w14:textId="77777777" w:rsidR="00904E1C" w:rsidRDefault="00904E1C" w:rsidP="005F19D6">
      <w:pPr>
        <w:rPr>
          <w:ins w:id="821" w:author="Jacopo Passariello" w:date="2023-02-05T18:00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62C30763" w14:textId="77777777" w:rsidR="00497CCA" w:rsidRDefault="00497CCA" w:rsidP="005F19D6">
      <w:pPr>
        <w:rPr>
          <w:ins w:id="822" w:author="Jacopo Passariello" w:date="2023-02-05T18:24:00Z"/>
          <w:rFonts w:ascii="Times New Roman" w:eastAsiaTheme="minorEastAsia" w:hAnsi="Times New Roman" w:cs="Times New Roman"/>
          <w:b/>
          <w:bCs/>
          <w:sz w:val="40"/>
          <w:szCs w:val="40"/>
        </w:rPr>
      </w:pPr>
    </w:p>
    <w:p w14:paraId="20261742" w14:textId="3B669A82" w:rsidR="00904E1C" w:rsidRDefault="00ED4B03" w:rsidP="005F19D6">
      <w:pPr>
        <w:rPr>
          <w:ins w:id="823" w:author="Jacopo Passariello" w:date="2023-02-05T17:37:00Z"/>
          <w:rFonts w:ascii="Times New Roman" w:eastAsiaTheme="minorEastAsia" w:hAnsi="Times New Roman" w:cs="Times New Roman"/>
          <w:b/>
          <w:bCs/>
          <w:sz w:val="40"/>
          <w:szCs w:val="40"/>
        </w:rPr>
      </w:pPr>
      <w:ins w:id="824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lastRenderedPageBreak/>
          <w:t xml:space="preserve">6. Schema Logico </w:t>
        </w:r>
      </w:ins>
      <w:ins w:id="825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–</w:t>
        </w:r>
      </w:ins>
      <w:ins w:id="826" w:author="Jacopo Passariello" w:date="2023-02-05T17:36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 xml:space="preserve"> Re</w:t>
        </w:r>
      </w:ins>
      <w:ins w:id="827" w:author="Jacopo Passariello" w:date="2023-02-05T17:37:00Z">
        <w:r>
          <w:rPr>
            <w:rFonts w:ascii="Times New Roman" w:eastAsiaTheme="minorEastAsia" w:hAnsi="Times New Roman" w:cs="Times New Roman"/>
            <w:b/>
            <w:bCs/>
            <w:sz w:val="40"/>
            <w:szCs w:val="40"/>
          </w:rPr>
          <w:t>lazionale</w:t>
        </w:r>
      </w:ins>
    </w:p>
    <w:p w14:paraId="2CF2BB33" w14:textId="0FABAC8C" w:rsidR="00ED4B03" w:rsidRPr="00653808" w:rsidRDefault="00ED4B03" w:rsidP="005F19D6">
      <w:pPr>
        <w:rPr>
          <w:ins w:id="828" w:author="Jacopo Passariello" w:date="2023-02-05T17:38:00Z"/>
          <w:rFonts w:ascii="Times New Roman" w:eastAsiaTheme="minorEastAsia" w:hAnsi="Times New Roman" w:cs="Times New Roman"/>
        </w:rPr>
      </w:pPr>
      <w:ins w:id="829" w:author="Jacopo Passariello" w:date="2023-02-05T17:37:00Z">
        <w:r w:rsidRPr="00653808">
          <w:rPr>
            <w:rFonts w:ascii="Times New Roman" w:eastAsiaTheme="minorEastAsia" w:hAnsi="Times New Roman" w:cs="Times New Roman"/>
          </w:rPr>
          <w:t xml:space="preserve">Si procede a tradurre il diagramma ER in uno schema logico – relazionale per essere poi </w:t>
        </w:r>
      </w:ins>
      <w:ins w:id="830" w:author="Jacopo Passariello" w:date="2023-02-05T17:38:00Z">
        <w:r w:rsidRPr="00653808">
          <w:rPr>
            <w:rFonts w:ascii="Times New Roman" w:eastAsiaTheme="minorEastAsia" w:hAnsi="Times New Roman" w:cs="Times New Roman"/>
          </w:rPr>
          <w:t xml:space="preserve">implementato in un DBMS. </w:t>
        </w:r>
      </w:ins>
    </w:p>
    <w:p w14:paraId="48072038" w14:textId="28871CF9" w:rsidR="00ED4B03" w:rsidRPr="00653808" w:rsidRDefault="00ED4B03" w:rsidP="005F19D6">
      <w:pPr>
        <w:rPr>
          <w:ins w:id="831" w:author="Jacopo Passariello" w:date="2023-02-05T17:38:00Z"/>
          <w:rFonts w:ascii="Times New Roman" w:eastAsiaTheme="minorEastAsia" w:hAnsi="Times New Roman" w:cs="Times New Roman"/>
          <w:b/>
          <w:bCs/>
          <w:rPrChange w:id="832" w:author="Jacopo Passariello" w:date="2023-02-05T18:17:00Z">
            <w:rPr>
              <w:ins w:id="833" w:author="Jacopo Passariello" w:date="2023-02-05T17:38:00Z"/>
              <w:rFonts w:ascii="Times New Roman" w:eastAsiaTheme="minorEastAsia" w:hAnsi="Times New Roman" w:cs="Times New Roman"/>
            </w:rPr>
          </w:rPrChange>
        </w:rPr>
      </w:pPr>
      <w:ins w:id="834" w:author="Jacopo Passariello" w:date="2023-02-05T17:38:00Z">
        <w:r w:rsidRPr="00653808">
          <w:rPr>
            <w:rFonts w:ascii="Times New Roman" w:eastAsiaTheme="minorEastAsia" w:hAnsi="Times New Roman" w:cs="Times New Roman"/>
            <w:b/>
            <w:bCs/>
            <w:rPrChange w:id="835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Mapping delle Relazioni:</w:t>
        </w:r>
      </w:ins>
    </w:p>
    <w:p w14:paraId="17596903" w14:textId="3BD574D8" w:rsidR="0028019E" w:rsidRDefault="00ED4B03" w:rsidP="005F19D6">
      <w:pPr>
        <w:rPr>
          <w:ins w:id="836" w:author="Jacopo Passariello" w:date="2023-02-05T17:41:00Z"/>
          <w:rFonts w:ascii="Times New Roman" w:eastAsiaTheme="minorEastAsia" w:hAnsi="Times New Roman" w:cs="Times New Roman"/>
        </w:rPr>
      </w:pPr>
      <w:ins w:id="837" w:author="Jacopo Passariello" w:date="2023-02-05T17:40:00Z">
        <w:r>
          <w:rPr>
            <w:rFonts w:ascii="Times New Roman" w:eastAsiaTheme="minorEastAsia" w:hAnsi="Times New Roman" w:cs="Times New Roman"/>
          </w:rPr>
          <w:t>Nella relazione “Referenza Cantiere”</w:t>
        </w:r>
      </w:ins>
      <w:ins w:id="838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839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40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l’ID della sede all’interno dell’entità “Referente” come chiave </w:t>
        </w:r>
      </w:ins>
      <w:ins w:id="841" w:author="Jacopo Passariello" w:date="2023-02-05T17:56:00Z">
        <w:r w:rsidR="00904E1C">
          <w:rPr>
            <w:rFonts w:ascii="Times New Roman" w:eastAsiaTheme="minorEastAsia" w:hAnsi="Times New Roman" w:cs="Times New Roman"/>
          </w:rPr>
          <w:t xml:space="preserve">esterna. </w:t>
        </w:r>
      </w:ins>
      <w:ins w:id="842" w:author="Jacopo Passariello" w:date="2023-02-05T17:41:00Z">
        <w:r>
          <w:rPr>
            <w:rFonts w:ascii="Times New Roman" w:eastAsiaTheme="minorEastAsia" w:hAnsi="Times New Roman" w:cs="Times New Roman"/>
          </w:rPr>
          <w:t xml:space="preserve"> </w:t>
        </w:r>
      </w:ins>
      <w:del w:id="843" w:author="Jacopo Passariello" w:date="2023-02-05T15:34:00Z">
        <w:r w:rsidR="0028019E" w:rsidDel="00CC14CC">
          <w:rPr>
            <w:rFonts w:ascii="Times New Roman" w:eastAsiaTheme="minorEastAsia" w:hAnsi="Times New Roman" w:cs="Times New Roman"/>
            <w:noProof/>
          </w:rPr>
          <w:drawing>
            <wp:inline distT="0" distB="0" distL="0" distR="0" wp14:anchorId="7FA95DED" wp14:editId="4070FF59">
              <wp:extent cx="6109335" cy="4496435"/>
              <wp:effectExtent l="0" t="0" r="5715" b="0"/>
              <wp:docPr id="4" name="Immagin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09335" cy="449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272667A1" w14:textId="50B8458E" w:rsidR="00ED4B03" w:rsidRDefault="00ED4B03" w:rsidP="005F19D6">
      <w:pPr>
        <w:rPr>
          <w:ins w:id="844" w:author="Jacopo Passariello" w:date="2023-02-05T17:42:00Z"/>
          <w:rFonts w:ascii="Times New Roman" w:eastAsiaTheme="minorEastAsia" w:hAnsi="Times New Roman" w:cs="Times New Roman"/>
        </w:rPr>
      </w:pPr>
      <w:ins w:id="845" w:author="Jacopo Passariello" w:date="2023-02-05T17:41:00Z">
        <w:r>
          <w:rPr>
            <w:rFonts w:ascii="Times New Roman" w:eastAsiaTheme="minorEastAsia" w:hAnsi="Times New Roman" w:cs="Times New Roman"/>
          </w:rPr>
          <w:t>Nella relazione “</w:t>
        </w:r>
      </w:ins>
      <w:ins w:id="846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Guidatore” </w:t>
        </w:r>
      </w:ins>
      <w:ins w:id="847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48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primaria “CF” di “Dipendente” in “Veicolo” come chiave esterna opzionale. </w:t>
        </w:r>
      </w:ins>
    </w:p>
    <w:p w14:paraId="439A3CF2" w14:textId="05BB9715" w:rsidR="00ED4B03" w:rsidRDefault="00ED4B03" w:rsidP="005F19D6">
      <w:pPr>
        <w:rPr>
          <w:ins w:id="849" w:author="Jacopo Passariello" w:date="2023-02-05T17:56:00Z"/>
          <w:rFonts w:ascii="Times New Roman" w:eastAsiaTheme="minorEastAsia" w:hAnsi="Times New Roman" w:cs="Times New Roman"/>
        </w:rPr>
      </w:pPr>
      <w:ins w:id="850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Nella relazione “Assegnazione Macchinario” </w:t>
        </w:r>
      </w:ins>
      <w:ins w:id="851" w:author="Jacopo Passariello" w:date="2023-02-05T18:01:00Z">
        <w:r w:rsidR="00904E1C">
          <w:rPr>
            <w:rFonts w:ascii="Times New Roman" w:eastAsiaTheme="minorEastAsia" w:hAnsi="Times New Roman" w:cs="Times New Roman"/>
          </w:rPr>
          <w:t>si passa</w:t>
        </w:r>
      </w:ins>
      <w:ins w:id="852" w:author="Jacopo Passariello" w:date="2023-02-05T17:42:00Z">
        <w:r>
          <w:rPr>
            <w:rFonts w:ascii="Times New Roman" w:eastAsiaTheme="minorEastAsia" w:hAnsi="Times New Roman" w:cs="Times New Roman"/>
          </w:rPr>
          <w:t xml:space="preserve"> la chiave esterna “ID”</w:t>
        </w:r>
        <w:r w:rsidR="007838A8">
          <w:rPr>
            <w:rFonts w:ascii="Times New Roman" w:eastAsiaTheme="minorEastAsia" w:hAnsi="Times New Roman" w:cs="Times New Roman"/>
          </w:rPr>
          <w:t xml:space="preserve"> nell’entità “Macchinario” come attributo semplice. </w:t>
        </w:r>
      </w:ins>
    </w:p>
    <w:p w14:paraId="6E2B0469" w14:textId="10A28140" w:rsidR="00904E1C" w:rsidRDefault="00904E1C" w:rsidP="005F19D6">
      <w:pPr>
        <w:rPr>
          <w:ins w:id="853" w:author="Jacopo Passariello" w:date="2023-02-05T17:58:00Z"/>
          <w:rFonts w:ascii="Times New Roman" w:eastAsiaTheme="minorEastAsia" w:hAnsi="Times New Roman" w:cs="Times New Roman"/>
        </w:rPr>
      </w:pPr>
      <w:ins w:id="854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Si reifica </w:t>
        </w:r>
      </w:ins>
      <w:ins w:id="855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la relazione “Assegnazione Materiale” passandole </w:t>
        </w:r>
      </w:ins>
      <w:ins w:id="856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le </w:t>
        </w:r>
      </w:ins>
      <w:ins w:id="857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chiavi </w:t>
        </w:r>
      </w:ins>
      <w:ins w:id="858" w:author="Jacopo Passariello" w:date="2023-02-05T17:58:00Z">
        <w:r>
          <w:rPr>
            <w:rFonts w:ascii="Times New Roman" w:eastAsiaTheme="minorEastAsia" w:hAnsi="Times New Roman" w:cs="Times New Roman"/>
          </w:rPr>
          <w:t>primarie di</w:t>
        </w:r>
      </w:ins>
      <w:ins w:id="859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“Lotto </w:t>
        </w:r>
      </w:ins>
      <w:ins w:id="860" w:author="Jacopo Passariello" w:date="2023-02-05T17:58:00Z">
        <w:r>
          <w:rPr>
            <w:rFonts w:ascii="Times New Roman" w:eastAsiaTheme="minorEastAsia" w:hAnsi="Times New Roman" w:cs="Times New Roman"/>
          </w:rPr>
          <w:t>Materiale” e</w:t>
        </w:r>
      </w:ins>
      <w:ins w:id="861" w:author="Jacopo Passariello" w:date="2023-02-05T17:57:00Z">
        <w:r>
          <w:rPr>
            <w:rFonts w:ascii="Times New Roman" w:eastAsiaTheme="minorEastAsia" w:hAnsi="Times New Roman" w:cs="Times New Roman"/>
          </w:rPr>
          <w:t xml:space="preserve"> “Sede”</w:t>
        </w:r>
      </w:ins>
      <w:ins w:id="862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come chiavi esterne.</w:t>
        </w:r>
      </w:ins>
    </w:p>
    <w:p w14:paraId="7D997372" w14:textId="7D4EC508" w:rsidR="00904E1C" w:rsidRDefault="00904E1C" w:rsidP="005F19D6">
      <w:pPr>
        <w:rPr>
          <w:ins w:id="863" w:author="Jacopo Passariello" w:date="2023-02-05T17:59:00Z"/>
          <w:rFonts w:ascii="Times New Roman" w:eastAsiaTheme="minorEastAsia" w:hAnsi="Times New Roman" w:cs="Times New Roman"/>
        </w:rPr>
      </w:pPr>
      <w:ins w:id="864" w:author="Jacopo Passariello" w:date="2023-02-05T18:01:00Z">
        <w:r>
          <w:rPr>
            <w:rFonts w:ascii="Times New Roman" w:eastAsiaTheme="minorEastAsia" w:hAnsi="Times New Roman" w:cs="Times New Roman"/>
          </w:rPr>
          <w:t>Si reifica</w:t>
        </w:r>
      </w:ins>
      <w:ins w:id="865" w:author="Jacopo Passariello" w:date="2023-02-05T17:58:00Z">
        <w:r>
          <w:rPr>
            <w:rFonts w:ascii="Times New Roman" w:eastAsiaTheme="minorEastAsia" w:hAnsi="Times New Roman" w:cs="Times New Roman"/>
          </w:rPr>
          <w:t xml:space="preserve"> la relazione “Luogo di Lavoro” passandole le chiavi primarie di “Dipendente” e “</w:t>
        </w:r>
      </w:ins>
      <w:ins w:id="866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Sede” come chiavi esterne. </w:t>
        </w:r>
      </w:ins>
    </w:p>
    <w:p w14:paraId="071712E4" w14:textId="386A63F7" w:rsidR="00904E1C" w:rsidRDefault="00904E1C" w:rsidP="005F19D6">
      <w:pPr>
        <w:rPr>
          <w:ins w:id="867" w:author="Jacopo Passariello" w:date="2023-02-05T17:58:00Z"/>
          <w:rFonts w:ascii="Times New Roman" w:eastAsiaTheme="minorEastAsia" w:hAnsi="Times New Roman" w:cs="Times New Roman"/>
        </w:rPr>
      </w:pPr>
      <w:ins w:id="868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Dalla relazione “Assegnazione Veicolo” </w:t>
        </w:r>
      </w:ins>
      <w:ins w:id="869" w:author="Jacopo Passariello" w:date="2023-02-05T18:00:00Z">
        <w:r>
          <w:rPr>
            <w:rFonts w:ascii="Times New Roman" w:eastAsiaTheme="minorEastAsia" w:hAnsi="Times New Roman" w:cs="Times New Roman"/>
          </w:rPr>
          <w:t>si p</w:t>
        </w:r>
      </w:ins>
      <w:ins w:id="870" w:author="Jacopo Passariello" w:date="2023-02-05T18:01:00Z">
        <w:r>
          <w:rPr>
            <w:rFonts w:ascii="Times New Roman" w:eastAsiaTheme="minorEastAsia" w:hAnsi="Times New Roman" w:cs="Times New Roman"/>
          </w:rPr>
          <w:t xml:space="preserve">assa </w:t>
        </w:r>
      </w:ins>
      <w:ins w:id="871" w:author="Jacopo Passariello" w:date="2023-02-05T17:59:00Z">
        <w:r>
          <w:rPr>
            <w:rFonts w:ascii="Times New Roman" w:eastAsiaTheme="minorEastAsia" w:hAnsi="Times New Roman" w:cs="Times New Roman"/>
          </w:rPr>
          <w:t xml:space="preserve">l’attributo di relazione “Utilizzo” nel veicolo, oltre che la chiave primaria di “Sede” come chiave esterna. </w:t>
        </w:r>
      </w:ins>
    </w:p>
    <w:p w14:paraId="614EAA0B" w14:textId="0B28A6D2" w:rsidR="00904E1C" w:rsidRDefault="00904E1C" w:rsidP="005F19D6">
      <w:pPr>
        <w:rPr>
          <w:ins w:id="872" w:author="Jacopo Passariello" w:date="2023-02-05T18:00:00Z"/>
          <w:rFonts w:ascii="Times New Roman" w:eastAsiaTheme="minorEastAsia" w:hAnsi="Times New Roman" w:cs="Times New Roman"/>
        </w:rPr>
      </w:pPr>
    </w:p>
    <w:p w14:paraId="31946B01" w14:textId="771885A7" w:rsidR="00904E1C" w:rsidRPr="00653808" w:rsidRDefault="00904E1C" w:rsidP="005F19D6">
      <w:pPr>
        <w:rPr>
          <w:ins w:id="873" w:author="Jacopo Passariello" w:date="2023-02-05T18:01:00Z"/>
          <w:rFonts w:ascii="Times New Roman" w:eastAsiaTheme="minorEastAsia" w:hAnsi="Times New Roman" w:cs="Times New Roman"/>
          <w:b/>
          <w:bCs/>
          <w:rPrChange w:id="874" w:author="Jacopo Passariello" w:date="2023-02-05T18:17:00Z">
            <w:rPr>
              <w:ins w:id="875" w:author="Jacopo Passariello" w:date="2023-02-05T18:01:00Z"/>
              <w:rFonts w:ascii="Times New Roman" w:eastAsiaTheme="minorEastAsia" w:hAnsi="Times New Roman" w:cs="Times New Roman"/>
            </w:rPr>
          </w:rPrChange>
        </w:rPr>
      </w:pPr>
      <w:ins w:id="876" w:author="Jacopo Passariello" w:date="2023-02-05T18:00:00Z">
        <w:r w:rsidRPr="00653808">
          <w:rPr>
            <w:rFonts w:ascii="Times New Roman" w:eastAsiaTheme="minorEastAsia" w:hAnsi="Times New Roman" w:cs="Times New Roman"/>
            <w:b/>
            <w:bCs/>
            <w:rPrChange w:id="877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Lo schema logico – relazionale risulta il seguente: </w:t>
        </w:r>
      </w:ins>
    </w:p>
    <w:p w14:paraId="02CC490A" w14:textId="221CDA4A" w:rsidR="00904E1C" w:rsidRDefault="00904E1C" w:rsidP="005F19D6">
      <w:pPr>
        <w:rPr>
          <w:ins w:id="878" w:author="Jacopo Passariello" w:date="2023-02-05T18:01:00Z"/>
          <w:rFonts w:ascii="Times New Roman" w:eastAsiaTheme="minorEastAsia" w:hAnsi="Times New Roman" w:cs="Times New Roman"/>
        </w:rPr>
      </w:pPr>
    </w:p>
    <w:p w14:paraId="47EF1742" w14:textId="6A2DB4BE" w:rsidR="00904E1C" w:rsidRDefault="00904E1C" w:rsidP="005F19D6">
      <w:pPr>
        <w:rPr>
          <w:ins w:id="879" w:author="Jacopo Passariello" w:date="2023-02-05T18:02:00Z"/>
          <w:rFonts w:ascii="Times New Roman" w:eastAsiaTheme="minorEastAsia" w:hAnsi="Times New Roman" w:cs="Times New Roman"/>
        </w:rPr>
      </w:pPr>
      <w:ins w:id="880" w:author="Jacopo Passariello" w:date="2023-02-05T18:01:00Z">
        <w:r>
          <w:rPr>
            <w:rFonts w:ascii="Times New Roman" w:eastAsiaTheme="minorEastAsia" w:hAnsi="Times New Roman" w:cs="Times New Roman"/>
          </w:rPr>
          <w:t>Lotto Materiale (</w:t>
        </w:r>
      </w:ins>
      <w:ins w:id="881" w:author="Jacopo Passariello" w:date="2023-02-05T18:02:00Z"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Costo, Marca, Modello, Quantità Totale, Quantità Rimasta)</w:t>
        </w:r>
      </w:ins>
    </w:p>
    <w:p w14:paraId="767BDE0C" w14:textId="5A1C1D9B" w:rsidR="00904E1C" w:rsidRDefault="00904E1C" w:rsidP="005F19D6">
      <w:pPr>
        <w:rPr>
          <w:ins w:id="882" w:author="Jacopo Passariello" w:date="2023-02-05T18:03:00Z"/>
          <w:rFonts w:ascii="Times New Roman" w:eastAsiaTheme="minorEastAsia" w:hAnsi="Times New Roman" w:cs="Times New Roman"/>
        </w:rPr>
      </w:pPr>
      <w:ins w:id="883" w:author="Jacopo Passariello" w:date="2023-02-05T18:02:00Z">
        <w:r>
          <w:rPr>
            <w:rFonts w:ascii="Times New Roman" w:eastAsiaTheme="minorEastAsia" w:hAnsi="Times New Roman" w:cs="Times New Roman"/>
          </w:rPr>
          <w:t xml:space="preserve">Assegnazione Materiale </w:t>
        </w:r>
      </w:ins>
      <w:ins w:id="884" w:author="Jacopo Passariello" w:date="2023-02-05T18:03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ID Inventario</w:t>
        </w:r>
        <w:r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  <w:i/>
            <w:iCs/>
            <w:u w:val="single"/>
          </w:rPr>
          <w:t xml:space="preserve"> ID Sede</w:t>
        </w:r>
        <w:r w:rsidR="00A36B18">
          <w:rPr>
            <w:rFonts w:ascii="Times New Roman" w:eastAsiaTheme="minorEastAsia" w:hAnsi="Times New Roman" w:cs="Times New Roman"/>
            <w:u w:val="single"/>
          </w:rPr>
          <w:t>,</w:t>
        </w:r>
        <w:r w:rsidR="00A36B18">
          <w:rPr>
            <w:rFonts w:ascii="Times New Roman" w:eastAsiaTheme="minorEastAsia" w:hAnsi="Times New Roman" w:cs="Times New Roman"/>
          </w:rPr>
          <w:t xml:space="preserve"> Quantità Assegnata)</w:t>
        </w:r>
      </w:ins>
    </w:p>
    <w:p w14:paraId="03A8A6BE" w14:textId="31C0151C" w:rsidR="00A36B18" w:rsidRDefault="00A36B18" w:rsidP="005F19D6">
      <w:pPr>
        <w:rPr>
          <w:ins w:id="885" w:author="Jacopo Passariello" w:date="2023-02-05T18:04:00Z"/>
          <w:rFonts w:ascii="Times New Roman" w:eastAsiaTheme="minorEastAsia" w:hAnsi="Times New Roman" w:cs="Times New Roman"/>
        </w:rPr>
      </w:pPr>
      <w:ins w:id="886" w:author="Jacopo Passariello" w:date="2023-02-05T18:04:00Z">
        <w:r>
          <w:rPr>
            <w:rFonts w:ascii="Times New Roman" w:eastAsiaTheme="minorEastAsia" w:hAnsi="Times New Roman" w:cs="Times New Roman"/>
          </w:rPr>
          <w:t>Macchinario (</w:t>
        </w:r>
      </w:ins>
      <w:ins w:id="887" w:author="Jacopo Passariello" w:date="2023-02-05T18:03:00Z">
        <w:r>
          <w:rPr>
            <w:rFonts w:ascii="Times New Roman" w:eastAsiaTheme="minorEastAsia" w:hAnsi="Times New Roman" w:cs="Times New Roman"/>
            <w:u w:val="single"/>
          </w:rPr>
          <w:t xml:space="preserve">ID </w:t>
        </w:r>
      </w:ins>
      <w:ins w:id="888" w:author="Jacopo Passariello" w:date="2023-02-05T18:04:00Z">
        <w:r>
          <w:rPr>
            <w:rFonts w:ascii="Times New Roman" w:eastAsiaTheme="minorEastAsia" w:hAnsi="Times New Roman" w:cs="Times New Roman"/>
            <w:u w:val="single"/>
          </w:rPr>
          <w:t>Inventario</w:t>
        </w:r>
        <w:r>
          <w:rPr>
            <w:rFonts w:ascii="Times New Roman" w:eastAsiaTheme="minorEastAsia" w:hAnsi="Times New Roman" w:cs="Times New Roman"/>
          </w:rPr>
          <w:t xml:space="preserve">, Data d’Acquisto, Costo, Marca, Modello,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30F6B448" w14:textId="6657DF98" w:rsidR="00A36B18" w:rsidRDefault="00A36B18" w:rsidP="005F19D6">
      <w:pPr>
        <w:rPr>
          <w:ins w:id="889" w:author="Jacopo Passariello" w:date="2023-02-05T18:05:00Z"/>
          <w:rFonts w:ascii="Times New Roman" w:eastAsiaTheme="minorEastAsia" w:hAnsi="Times New Roman" w:cs="Times New Roman"/>
        </w:rPr>
      </w:pPr>
      <w:ins w:id="890" w:author="Jacopo Passariello" w:date="2023-02-05T18:04:00Z">
        <w:r>
          <w:rPr>
            <w:rFonts w:ascii="Times New Roman" w:eastAsiaTheme="minorEastAsia" w:hAnsi="Times New Roman" w:cs="Times New Roman"/>
          </w:rPr>
          <w:t>Veicolo (</w:t>
        </w:r>
        <w:r>
          <w:rPr>
            <w:rFonts w:ascii="Times New Roman" w:eastAsiaTheme="minorEastAsia" w:hAnsi="Times New Roman" w:cs="Times New Roman"/>
            <w:u w:val="single"/>
          </w:rPr>
          <w:t>ID Inventario</w:t>
        </w:r>
        <w:r>
          <w:rPr>
            <w:rFonts w:ascii="Times New Roman" w:eastAsiaTheme="minorEastAsia" w:hAnsi="Times New Roman" w:cs="Times New Roman"/>
          </w:rPr>
          <w:t>, Data d’Acquisto, Cos</w:t>
        </w:r>
      </w:ins>
      <w:ins w:id="891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to, Marca, Modello, Scadenza Assicurazione, </w:t>
        </w:r>
      </w:ins>
      <w:ins w:id="892" w:author="Jacopo Passariello" w:date="2023-02-05T18:06:00Z">
        <w:r>
          <w:rPr>
            <w:rFonts w:ascii="Times New Roman" w:eastAsiaTheme="minorEastAsia" w:hAnsi="Times New Roman" w:cs="Times New Roman"/>
          </w:rPr>
          <w:t>Targa,</w:t>
        </w:r>
      </w:ins>
      <w:ins w:id="893" w:author="Jacopo Passariello" w:date="2023-02-05T18:05:00Z">
        <w:r>
          <w:rPr>
            <w:rFonts w:ascii="Times New Roman" w:eastAsiaTheme="minorEastAsia" w:hAnsi="Times New Roman" w:cs="Times New Roman"/>
          </w:rPr>
          <w:t xml:space="preserve"> </w:t>
        </w:r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 xml:space="preserve">, Utilizzo, </w:t>
        </w:r>
        <w:r>
          <w:rPr>
            <w:rFonts w:ascii="Times New Roman" w:eastAsiaTheme="minorEastAsia" w:hAnsi="Times New Roman" w:cs="Times New Roman"/>
            <w:i/>
            <w:iCs/>
          </w:rPr>
          <w:t>Guidatore*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9BAF6FF" w14:textId="7B0E8915" w:rsidR="00A36B18" w:rsidRDefault="00A36B18" w:rsidP="005F19D6">
      <w:pPr>
        <w:rPr>
          <w:ins w:id="894" w:author="Jacopo Passariello" w:date="2023-02-05T18:07:00Z"/>
          <w:rFonts w:ascii="Times New Roman" w:eastAsiaTheme="minorEastAsia" w:hAnsi="Times New Roman" w:cs="Times New Roman"/>
        </w:rPr>
      </w:pPr>
      <w:ins w:id="895" w:author="Jacopo Passariello" w:date="2023-02-05T18:06:00Z">
        <w:r>
          <w:rPr>
            <w:rFonts w:ascii="Times New Roman" w:eastAsiaTheme="minorEastAsia" w:hAnsi="Times New Roman" w:cs="Times New Roman"/>
          </w:rPr>
          <w:t>Dipendente 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>, Nome, Cognome, Ore di Lavoro, Paga Oraria, Bonus*, Numero di Telefono</w:t>
        </w:r>
      </w:ins>
      <w:ins w:id="896" w:author="Jacopo Passariello" w:date="2023-02-05T18:07:00Z">
        <w:r>
          <w:rPr>
            <w:rFonts w:ascii="Times New Roman" w:eastAsiaTheme="minorEastAsia" w:hAnsi="Times New Roman" w:cs="Times New Roman"/>
          </w:rPr>
          <w:t>)</w:t>
        </w:r>
      </w:ins>
    </w:p>
    <w:p w14:paraId="77ADE668" w14:textId="2F2FF105" w:rsidR="00A36B18" w:rsidRDefault="00A36B18" w:rsidP="005F19D6">
      <w:pPr>
        <w:rPr>
          <w:ins w:id="897" w:author="Jacopo Passariello" w:date="2023-02-05T18:08:00Z"/>
          <w:rFonts w:ascii="Times New Roman" w:eastAsiaTheme="minorEastAsia" w:hAnsi="Times New Roman" w:cs="Times New Roman"/>
        </w:rPr>
      </w:pPr>
      <w:ins w:id="898" w:author="Jacopo Passariello" w:date="2023-02-05T18:07:00Z">
        <w:r>
          <w:rPr>
            <w:rFonts w:ascii="Times New Roman" w:eastAsiaTheme="minorEastAsia" w:hAnsi="Times New Roman" w:cs="Times New Roman"/>
          </w:rPr>
          <w:t>Luogo di Lavoro (</w:t>
        </w:r>
        <w:r>
          <w:rPr>
            <w:rFonts w:ascii="Times New Roman" w:eastAsiaTheme="minorEastAsia" w:hAnsi="Times New Roman" w:cs="Times New Roman"/>
            <w:i/>
            <w:iCs/>
            <w:u w:val="single"/>
          </w:rPr>
          <w:t>CF Dipendente, ID Sede,</w:t>
        </w:r>
      </w:ins>
      <w:ins w:id="899" w:author="Jacopo Passariello" w:date="2023-02-05T18:08:00Z">
        <w:r>
          <w:rPr>
            <w:rFonts w:ascii="Times New Roman" w:eastAsiaTheme="minorEastAsia" w:hAnsi="Times New Roman" w:cs="Times New Roman"/>
          </w:rPr>
          <w:t xml:space="preserve"> Ruolo, Tipo Sede)</w:t>
        </w:r>
      </w:ins>
    </w:p>
    <w:p w14:paraId="5D3E200F" w14:textId="6575509F" w:rsidR="00A36B18" w:rsidRDefault="00A36B18" w:rsidP="005F19D6">
      <w:pPr>
        <w:rPr>
          <w:ins w:id="900" w:author="Jacopo Passariello" w:date="2023-02-05T18:09:00Z"/>
          <w:rFonts w:ascii="Times New Roman" w:eastAsiaTheme="minorEastAsia" w:hAnsi="Times New Roman" w:cs="Times New Roman"/>
        </w:rPr>
      </w:pPr>
      <w:ins w:id="901" w:author="Jacopo Passariello" w:date="2023-02-05T18:08:00Z">
        <w:r>
          <w:rPr>
            <w:rFonts w:ascii="Times New Roman" w:eastAsiaTheme="minorEastAsia" w:hAnsi="Times New Roman" w:cs="Times New Roman"/>
          </w:rPr>
          <w:t>Sede</w:t>
        </w:r>
      </w:ins>
      <w:ins w:id="902" w:author="Jacopo Passariello" w:date="2023-02-05T18:09:00Z">
        <w:r>
          <w:rPr>
            <w:rFonts w:ascii="Times New Roman" w:eastAsiaTheme="minorEastAsia" w:hAnsi="Times New Roman" w:cs="Times New Roman"/>
          </w:rPr>
          <w:t xml:space="preserve"> </w:t>
        </w:r>
      </w:ins>
      <w:ins w:id="903" w:author="Jacopo Passariello" w:date="2023-02-05T18:08:00Z"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ID Sede</w:t>
        </w:r>
        <w:r>
          <w:rPr>
            <w:rFonts w:ascii="Times New Roman" w:eastAsiaTheme="minorEastAsia" w:hAnsi="Times New Roman" w:cs="Times New Roman"/>
          </w:rPr>
          <w:t>, Numero Civico, Via, CAP, Città, Tipo Sede)</w:t>
        </w:r>
      </w:ins>
    </w:p>
    <w:p w14:paraId="60A2C278" w14:textId="66CD2C42" w:rsidR="00A36B18" w:rsidRDefault="00A36B18" w:rsidP="005F19D6">
      <w:pPr>
        <w:rPr>
          <w:ins w:id="904" w:author="Jacopo Passariello" w:date="2023-02-05T18:11:00Z"/>
          <w:rFonts w:ascii="Times New Roman" w:eastAsiaTheme="minorEastAsia" w:hAnsi="Times New Roman" w:cs="Times New Roman"/>
        </w:rPr>
      </w:pPr>
      <w:ins w:id="905" w:author="Jacopo Passariello" w:date="2023-02-05T18:09:00Z">
        <w:r>
          <w:rPr>
            <w:rFonts w:ascii="Times New Roman" w:eastAsiaTheme="minorEastAsia" w:hAnsi="Times New Roman" w:cs="Times New Roman"/>
          </w:rPr>
          <w:t>Referente</w:t>
        </w:r>
        <w:r>
          <w:rPr>
            <w:rFonts w:ascii="Times New Roman" w:eastAsiaTheme="minorEastAsia" w:hAnsi="Times New Roman" w:cs="Times New Roman"/>
            <w:i/>
            <w:iCs/>
          </w:rPr>
          <w:t xml:space="preserve"> </w:t>
        </w:r>
        <w:r>
          <w:rPr>
            <w:rFonts w:ascii="Times New Roman" w:eastAsiaTheme="minorEastAsia" w:hAnsi="Times New Roman" w:cs="Times New Roman"/>
          </w:rPr>
          <w:t>(</w:t>
        </w:r>
        <w:r>
          <w:rPr>
            <w:rFonts w:ascii="Times New Roman" w:eastAsiaTheme="minorEastAsia" w:hAnsi="Times New Roman" w:cs="Times New Roman"/>
            <w:u w:val="single"/>
          </w:rPr>
          <w:t>CF</w:t>
        </w:r>
        <w:r>
          <w:rPr>
            <w:rFonts w:ascii="Times New Roman" w:eastAsiaTheme="minorEastAsia" w:hAnsi="Times New Roman" w:cs="Times New Roman"/>
          </w:rPr>
          <w:t xml:space="preserve">, Nome, Cognome, Numero di Telefono, </w:t>
        </w:r>
      </w:ins>
      <w:ins w:id="906" w:author="Jacopo Passariello" w:date="2023-02-05T18:10:00Z">
        <w:r>
          <w:rPr>
            <w:rFonts w:ascii="Times New Roman" w:eastAsiaTheme="minorEastAsia" w:hAnsi="Times New Roman" w:cs="Times New Roman"/>
            <w:i/>
            <w:iCs/>
          </w:rPr>
          <w:t>ID Sede</w:t>
        </w:r>
        <w:r>
          <w:rPr>
            <w:rFonts w:ascii="Times New Roman" w:eastAsiaTheme="minorEastAsia" w:hAnsi="Times New Roman" w:cs="Times New Roman"/>
          </w:rPr>
          <w:t>)</w:t>
        </w:r>
      </w:ins>
    </w:p>
    <w:p w14:paraId="6827BD69" w14:textId="3C654C9C" w:rsidR="00A36B18" w:rsidRDefault="00A36B18" w:rsidP="005F19D6">
      <w:pPr>
        <w:rPr>
          <w:ins w:id="907" w:author="Jacopo Passariello" w:date="2023-02-05T18:12:00Z"/>
          <w:rFonts w:ascii="Times New Roman" w:eastAsiaTheme="minorEastAsia" w:hAnsi="Times New Roman" w:cs="Times New Roman"/>
        </w:rPr>
      </w:pPr>
    </w:p>
    <w:p w14:paraId="1538C9ED" w14:textId="281641D4" w:rsidR="00A36B18" w:rsidRPr="00653808" w:rsidRDefault="00A36B18" w:rsidP="005F19D6">
      <w:pPr>
        <w:rPr>
          <w:ins w:id="908" w:author="Jacopo Passariello" w:date="2023-02-05T18:11:00Z"/>
          <w:rFonts w:ascii="Times New Roman" w:eastAsiaTheme="minorEastAsia" w:hAnsi="Times New Roman" w:cs="Times New Roman"/>
          <w:b/>
          <w:bCs/>
          <w:rPrChange w:id="909" w:author="Jacopo Passariello" w:date="2023-02-05T18:17:00Z">
            <w:rPr>
              <w:ins w:id="910" w:author="Jacopo Passariello" w:date="2023-02-05T18:11:00Z"/>
              <w:rFonts w:ascii="Times New Roman" w:eastAsiaTheme="minorEastAsia" w:hAnsi="Times New Roman" w:cs="Times New Roman"/>
            </w:rPr>
          </w:rPrChange>
        </w:rPr>
      </w:pPr>
      <w:ins w:id="911" w:author="Jacopo Passariello" w:date="2023-02-05T18:12:00Z">
        <w:r w:rsidRPr="00653808">
          <w:rPr>
            <w:rFonts w:ascii="Times New Roman" w:eastAsiaTheme="minorEastAsia" w:hAnsi="Times New Roman" w:cs="Times New Roman"/>
            <w:b/>
            <w:bCs/>
            <w:rPrChange w:id="912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 xml:space="preserve">Vincoli di </w:t>
        </w:r>
      </w:ins>
      <w:ins w:id="913" w:author="Jacopo Passariello" w:date="2023-02-05T18:13:00Z">
        <w:r w:rsidRPr="00653808">
          <w:rPr>
            <w:rFonts w:ascii="Times New Roman" w:eastAsiaTheme="minorEastAsia" w:hAnsi="Times New Roman" w:cs="Times New Roman"/>
            <w:b/>
            <w:bCs/>
            <w:rPrChange w:id="914" w:author="Jacopo Passariello" w:date="2023-02-05T18:17:00Z">
              <w:rPr>
                <w:rFonts w:ascii="Times New Roman" w:eastAsiaTheme="minorEastAsia" w:hAnsi="Times New Roman" w:cs="Times New Roman"/>
              </w:rPr>
            </w:rPrChange>
          </w:rPr>
          <w:t>Integrità Referenziali:</w:t>
        </w:r>
      </w:ins>
    </w:p>
    <w:p w14:paraId="18C70937" w14:textId="06EFFD9C" w:rsidR="00B56CBD" w:rsidRDefault="00A36B18" w:rsidP="00B56CBD">
      <w:pPr>
        <w:pStyle w:val="Paragrafoelenco"/>
        <w:numPr>
          <w:ilvl w:val="0"/>
          <w:numId w:val="43"/>
        </w:numPr>
        <w:rPr>
          <w:ins w:id="915" w:author="Jacopo Passariello" w:date="2023-02-05T18:13:00Z"/>
          <w:rFonts w:ascii="Times New Roman" w:eastAsiaTheme="minorEastAsia" w:hAnsi="Times New Roman" w:cs="Times New Roman"/>
        </w:rPr>
      </w:pPr>
      <w:ins w:id="916" w:author="Jacopo Passariello" w:date="2023-02-05T18:11:00Z">
        <w:r>
          <w:rPr>
            <w:rFonts w:ascii="Times New Roman" w:eastAsiaTheme="minorEastAsia" w:hAnsi="Times New Roman" w:cs="Times New Roman"/>
          </w:rPr>
          <w:t xml:space="preserve">Assegnazione Materiale (ID Inventario) referenzia </w:t>
        </w:r>
        <w:r w:rsidRPr="00B56CBD">
          <w:rPr>
            <w:rFonts w:ascii="Times New Roman" w:eastAsiaTheme="minorEastAsia" w:hAnsi="Times New Roman" w:cs="Times New Roman"/>
            <w:rPrChange w:id="917" w:author="Jacopo Passariello" w:date="2023-02-05T18:13:00Z">
              <w:rPr/>
            </w:rPrChange>
          </w:rPr>
          <w:t xml:space="preserve">Lotto </w:t>
        </w:r>
      </w:ins>
      <w:ins w:id="918" w:author="Jacopo Passariello" w:date="2023-02-05T18:12:00Z">
        <w:r w:rsidRPr="00B56CBD">
          <w:rPr>
            <w:rFonts w:ascii="Times New Roman" w:eastAsiaTheme="minorEastAsia" w:hAnsi="Times New Roman" w:cs="Times New Roman"/>
            <w:rPrChange w:id="919" w:author="Jacopo Passariello" w:date="2023-02-05T18:13:00Z">
              <w:rPr/>
            </w:rPrChange>
          </w:rPr>
          <w:t>Materiale (</w:t>
        </w:r>
      </w:ins>
      <w:ins w:id="920" w:author="Jacopo Passariello" w:date="2023-02-05T18:11:00Z">
        <w:r w:rsidRPr="00B56CBD">
          <w:rPr>
            <w:rFonts w:ascii="Times New Roman" w:eastAsiaTheme="minorEastAsia" w:hAnsi="Times New Roman" w:cs="Times New Roman"/>
            <w:rPrChange w:id="921" w:author="Jacopo Passariello" w:date="2023-02-05T18:13:00Z">
              <w:rPr/>
            </w:rPrChange>
          </w:rPr>
          <w:t>ID Inventario)</w:t>
        </w:r>
      </w:ins>
      <w:ins w:id="922" w:author="Jacopo Passariello" w:date="2023-02-05T18:13:00Z">
        <w:r w:rsidR="00B56CBD">
          <w:rPr>
            <w:rFonts w:ascii="Times New Roman" w:eastAsiaTheme="minorEastAsia" w:hAnsi="Times New Roman" w:cs="Times New Roman"/>
          </w:rPr>
          <w:t>;</w:t>
        </w:r>
      </w:ins>
    </w:p>
    <w:p w14:paraId="69512ED1" w14:textId="1F757E3B" w:rsidR="00A36B18" w:rsidRPr="00B56CBD" w:rsidRDefault="00B56CBD" w:rsidP="00B56CBD">
      <w:pPr>
        <w:pStyle w:val="Paragrafoelenco"/>
        <w:numPr>
          <w:ilvl w:val="0"/>
          <w:numId w:val="43"/>
        </w:numPr>
        <w:rPr>
          <w:ins w:id="923" w:author="Jacopo Passariello" w:date="2023-02-05T18:11:00Z"/>
          <w:rFonts w:ascii="Times New Roman" w:eastAsiaTheme="minorEastAsia" w:hAnsi="Times New Roman" w:cs="Times New Roman"/>
          <w:rPrChange w:id="924" w:author="Jacopo Passariello" w:date="2023-02-05T18:13:00Z">
            <w:rPr>
              <w:ins w:id="925" w:author="Jacopo Passariello" w:date="2023-02-05T18:11:00Z"/>
            </w:rPr>
          </w:rPrChange>
        </w:rPr>
      </w:pPr>
      <w:ins w:id="926" w:author="Jacopo Passariello" w:date="2023-02-05T18:13:00Z">
        <w:r>
          <w:rPr>
            <w:rFonts w:ascii="Times New Roman" w:eastAsiaTheme="minorEastAsia" w:hAnsi="Times New Roman" w:cs="Times New Roman"/>
          </w:rPr>
          <w:t>Assegnazione Materiale (ID Sede) referenzia</w:t>
        </w:r>
      </w:ins>
      <w:ins w:id="927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28" w:author="Jacopo Passariello" w:date="2023-02-05T18:13:00Z">
              <w:rPr/>
            </w:rPrChange>
          </w:rPr>
          <w:t xml:space="preserve"> </w:t>
        </w:r>
      </w:ins>
      <w:ins w:id="929" w:author="Jacopo Passariello" w:date="2023-02-05T18:12:00Z">
        <w:r w:rsidR="00A36B18" w:rsidRPr="00B56CBD">
          <w:rPr>
            <w:rFonts w:ascii="Times New Roman" w:eastAsiaTheme="minorEastAsia" w:hAnsi="Times New Roman" w:cs="Times New Roman"/>
            <w:rPrChange w:id="930" w:author="Jacopo Passariello" w:date="2023-02-05T18:13:00Z">
              <w:rPr/>
            </w:rPrChange>
          </w:rPr>
          <w:t>Sede (</w:t>
        </w:r>
      </w:ins>
      <w:ins w:id="931" w:author="Jacopo Passariello" w:date="2023-02-05T18:11:00Z">
        <w:r w:rsidR="00A36B18" w:rsidRPr="00B56CBD">
          <w:rPr>
            <w:rFonts w:ascii="Times New Roman" w:eastAsiaTheme="minorEastAsia" w:hAnsi="Times New Roman" w:cs="Times New Roman"/>
            <w:rPrChange w:id="932" w:author="Jacopo Passariello" w:date="2023-02-05T18:13:00Z">
              <w:rPr/>
            </w:rPrChange>
          </w:rPr>
          <w:t>ID Sede)</w:t>
        </w:r>
      </w:ins>
      <w:ins w:id="933" w:author="Jacopo Passariello" w:date="2023-02-05T18:13:00Z">
        <w:r>
          <w:rPr>
            <w:rFonts w:ascii="Times New Roman" w:eastAsiaTheme="minorEastAsia" w:hAnsi="Times New Roman" w:cs="Times New Roman"/>
          </w:rPr>
          <w:t>;</w:t>
        </w:r>
      </w:ins>
    </w:p>
    <w:p w14:paraId="517C07DE" w14:textId="3D724EAE" w:rsidR="00A36B18" w:rsidRDefault="00A36B18" w:rsidP="00A36B18">
      <w:pPr>
        <w:pStyle w:val="Paragrafoelenco"/>
        <w:numPr>
          <w:ilvl w:val="0"/>
          <w:numId w:val="43"/>
        </w:numPr>
        <w:rPr>
          <w:ins w:id="934" w:author="Jacopo Passariello" w:date="2023-02-05T18:12:00Z"/>
          <w:rFonts w:ascii="Times New Roman" w:eastAsiaTheme="minorEastAsia" w:hAnsi="Times New Roman" w:cs="Times New Roman"/>
        </w:rPr>
      </w:pPr>
      <w:ins w:id="935" w:author="Jacopo Passariello" w:date="2023-02-05T18:12:00Z">
        <w:r>
          <w:rPr>
            <w:rFonts w:ascii="Times New Roman" w:eastAsiaTheme="minorEastAsia" w:hAnsi="Times New Roman" w:cs="Times New Roman"/>
          </w:rPr>
          <w:t>Macchinario (ID Sede) referenzia Sede (ID Sede);</w:t>
        </w:r>
      </w:ins>
    </w:p>
    <w:p w14:paraId="6541369C" w14:textId="2C440967" w:rsidR="00A36B18" w:rsidRDefault="00B56CBD" w:rsidP="00A36B18">
      <w:pPr>
        <w:pStyle w:val="Paragrafoelenco"/>
        <w:numPr>
          <w:ilvl w:val="0"/>
          <w:numId w:val="43"/>
        </w:numPr>
        <w:rPr>
          <w:ins w:id="936" w:author="Jacopo Passariello" w:date="2023-02-05T18:14:00Z"/>
          <w:rFonts w:ascii="Times New Roman" w:eastAsiaTheme="minorEastAsia" w:hAnsi="Times New Roman" w:cs="Times New Roman"/>
        </w:rPr>
      </w:pPr>
      <w:ins w:id="937" w:author="Jacopo Passariello" w:date="2023-02-05T18:13:00Z">
        <w:r>
          <w:rPr>
            <w:rFonts w:ascii="Times New Roman" w:eastAsiaTheme="minorEastAsia" w:hAnsi="Times New Roman" w:cs="Times New Roman"/>
          </w:rPr>
          <w:t>Veicolo (ID Sede) referenz</w:t>
        </w:r>
      </w:ins>
      <w:ins w:id="938" w:author="Jacopo Passariello" w:date="2023-02-05T18:14:00Z">
        <w:r>
          <w:rPr>
            <w:rFonts w:ascii="Times New Roman" w:eastAsiaTheme="minorEastAsia" w:hAnsi="Times New Roman" w:cs="Times New Roman"/>
          </w:rPr>
          <w:t>ia Sede (ID Sede);</w:t>
        </w:r>
      </w:ins>
    </w:p>
    <w:p w14:paraId="49298A83" w14:textId="6891F442" w:rsidR="00B56CBD" w:rsidRDefault="00B56CBD" w:rsidP="00A36B18">
      <w:pPr>
        <w:pStyle w:val="Paragrafoelenco"/>
        <w:numPr>
          <w:ilvl w:val="0"/>
          <w:numId w:val="43"/>
        </w:numPr>
        <w:rPr>
          <w:ins w:id="939" w:author="Jacopo Passariello" w:date="2023-02-05T18:14:00Z"/>
          <w:rFonts w:ascii="Times New Roman" w:eastAsiaTheme="minorEastAsia" w:hAnsi="Times New Roman" w:cs="Times New Roman"/>
        </w:rPr>
      </w:pPr>
      <w:ins w:id="940" w:author="Jacopo Passariello" w:date="2023-02-05T18:14:00Z">
        <w:r>
          <w:rPr>
            <w:rFonts w:ascii="Times New Roman" w:eastAsiaTheme="minorEastAsia" w:hAnsi="Times New Roman" w:cs="Times New Roman"/>
          </w:rPr>
          <w:t>Veicolo (Guidatore) referenzia Dipendente (CF);</w:t>
        </w:r>
      </w:ins>
    </w:p>
    <w:p w14:paraId="7A172582" w14:textId="3FB73552" w:rsidR="00B56CBD" w:rsidRDefault="00B56CBD" w:rsidP="00B56CBD">
      <w:pPr>
        <w:pStyle w:val="Paragrafoelenco"/>
        <w:numPr>
          <w:ilvl w:val="0"/>
          <w:numId w:val="43"/>
        </w:numPr>
        <w:rPr>
          <w:ins w:id="941" w:author="Jacopo Passariello" w:date="2023-02-05T18:14:00Z"/>
          <w:rFonts w:ascii="Times New Roman" w:eastAsiaTheme="minorEastAsia" w:hAnsi="Times New Roman" w:cs="Times New Roman"/>
        </w:rPr>
      </w:pPr>
      <w:ins w:id="942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 xml:space="preserve">Luogo di Lavoro (CF Dipendente) referenzia </w:t>
        </w:r>
      </w:ins>
      <w:ins w:id="943" w:author="Jacopo Passariello" w:date="2023-02-05T18:15:00Z">
        <w:r w:rsidRPr="00B56CBD">
          <w:rPr>
            <w:rFonts w:ascii="Times New Roman" w:eastAsiaTheme="minorEastAsia" w:hAnsi="Times New Roman" w:cs="Times New Roman"/>
          </w:rPr>
          <w:t>Dipendente (</w:t>
        </w:r>
      </w:ins>
      <w:ins w:id="944" w:author="Jacopo Passariello" w:date="2023-02-05T18:14:00Z">
        <w:r w:rsidRPr="00B56CBD">
          <w:rPr>
            <w:rFonts w:ascii="Times New Roman" w:eastAsiaTheme="minorEastAsia" w:hAnsi="Times New Roman" w:cs="Times New Roman"/>
          </w:rPr>
          <w:t>CF);</w:t>
        </w:r>
      </w:ins>
    </w:p>
    <w:p w14:paraId="04CC1625" w14:textId="526140CF" w:rsidR="00B56CBD" w:rsidRDefault="00B56CBD" w:rsidP="00B56CBD">
      <w:pPr>
        <w:pStyle w:val="Paragrafoelenco"/>
        <w:numPr>
          <w:ilvl w:val="0"/>
          <w:numId w:val="43"/>
        </w:numPr>
        <w:rPr>
          <w:ins w:id="945" w:author="Jacopo Passariello" w:date="2023-02-05T18:16:00Z"/>
          <w:rFonts w:ascii="Times New Roman" w:eastAsiaTheme="minorEastAsia" w:hAnsi="Times New Roman" w:cs="Times New Roman"/>
        </w:rPr>
      </w:pPr>
      <w:ins w:id="946" w:author="Jacopo Passariello" w:date="2023-02-05T18:15:00Z">
        <w:r>
          <w:rPr>
            <w:rFonts w:ascii="Times New Roman" w:eastAsiaTheme="minorEastAsia" w:hAnsi="Times New Roman" w:cs="Times New Roman"/>
          </w:rPr>
          <w:t>Luogo di Lavoro (ID Sede) referenzia Sede (ID</w:t>
        </w:r>
      </w:ins>
      <w:ins w:id="947" w:author="Jacopo Passariello" w:date="2023-02-05T18:16:00Z">
        <w:r>
          <w:rPr>
            <w:rFonts w:ascii="Times New Roman" w:eastAsiaTheme="minorEastAsia" w:hAnsi="Times New Roman" w:cs="Times New Roman"/>
          </w:rPr>
          <w:t xml:space="preserve"> Sede);</w:t>
        </w:r>
      </w:ins>
    </w:p>
    <w:p w14:paraId="409314F3" w14:textId="5C82D35A" w:rsidR="00A36B18" w:rsidRPr="00497CCA" w:rsidRDefault="00B56CBD">
      <w:pPr>
        <w:pStyle w:val="Paragrafoelenco"/>
        <w:numPr>
          <w:ilvl w:val="0"/>
          <w:numId w:val="43"/>
        </w:numPr>
        <w:rPr>
          <w:rFonts w:ascii="Times New Roman" w:eastAsiaTheme="minorEastAsia" w:hAnsi="Times New Roman" w:cs="Times New Roman"/>
          <w:rPrChange w:id="948" w:author="Jacopo Passariello" w:date="2023-02-05T18:24:00Z">
            <w:rPr/>
          </w:rPrChange>
        </w:rPr>
        <w:pPrChange w:id="949" w:author="Jacopo Passariello" w:date="2023-02-05T18:24:00Z">
          <w:pPr/>
        </w:pPrChange>
      </w:pPr>
      <w:ins w:id="950" w:author="Jacopo Passariello" w:date="2023-02-05T18:16:00Z">
        <w:r>
          <w:rPr>
            <w:rFonts w:ascii="Times New Roman" w:eastAsiaTheme="minorEastAsia" w:hAnsi="Times New Roman" w:cs="Times New Roman"/>
          </w:rPr>
          <w:t>Referente (ID Sede) referenzia Sede (ID Sede);</w:t>
        </w:r>
      </w:ins>
    </w:p>
    <w:sectPr w:rsidR="00A36B18" w:rsidRPr="00497C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315F"/>
    <w:multiLevelType w:val="hybridMultilevel"/>
    <w:tmpl w:val="8266178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A576832"/>
    <w:multiLevelType w:val="hybridMultilevel"/>
    <w:tmpl w:val="2884C9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FB2"/>
    <w:multiLevelType w:val="hybridMultilevel"/>
    <w:tmpl w:val="063C9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25619"/>
    <w:multiLevelType w:val="hybridMultilevel"/>
    <w:tmpl w:val="924849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96C44"/>
    <w:multiLevelType w:val="hybridMultilevel"/>
    <w:tmpl w:val="48EA9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D58D1"/>
    <w:multiLevelType w:val="hybridMultilevel"/>
    <w:tmpl w:val="385693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4936"/>
    <w:multiLevelType w:val="hybridMultilevel"/>
    <w:tmpl w:val="D7046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0399E"/>
    <w:multiLevelType w:val="hybridMultilevel"/>
    <w:tmpl w:val="1FF0C4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658A9"/>
    <w:multiLevelType w:val="hybridMultilevel"/>
    <w:tmpl w:val="5CCC8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803A1"/>
    <w:multiLevelType w:val="hybridMultilevel"/>
    <w:tmpl w:val="229C0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4A251B"/>
    <w:multiLevelType w:val="hybridMultilevel"/>
    <w:tmpl w:val="2DC89F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B0AAE"/>
    <w:multiLevelType w:val="hybridMultilevel"/>
    <w:tmpl w:val="D7A6A4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246D7"/>
    <w:multiLevelType w:val="hybridMultilevel"/>
    <w:tmpl w:val="F5D0E2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0137A"/>
    <w:multiLevelType w:val="hybridMultilevel"/>
    <w:tmpl w:val="D6BA167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E370055"/>
    <w:multiLevelType w:val="hybridMultilevel"/>
    <w:tmpl w:val="D1DEB38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E3B1826"/>
    <w:multiLevelType w:val="hybridMultilevel"/>
    <w:tmpl w:val="52F264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A5B9C"/>
    <w:multiLevelType w:val="hybridMultilevel"/>
    <w:tmpl w:val="9D040F90"/>
    <w:lvl w:ilvl="0" w:tplc="041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1AE0435"/>
    <w:multiLevelType w:val="hybridMultilevel"/>
    <w:tmpl w:val="12A0DBE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21C66E1"/>
    <w:multiLevelType w:val="hybridMultilevel"/>
    <w:tmpl w:val="330471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F40C5"/>
    <w:multiLevelType w:val="hybridMultilevel"/>
    <w:tmpl w:val="25720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540CC"/>
    <w:multiLevelType w:val="hybridMultilevel"/>
    <w:tmpl w:val="85044A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D27A6"/>
    <w:multiLevelType w:val="hybridMultilevel"/>
    <w:tmpl w:val="A99E9A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86A10"/>
    <w:multiLevelType w:val="hybridMultilevel"/>
    <w:tmpl w:val="6F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94787"/>
    <w:multiLevelType w:val="hybridMultilevel"/>
    <w:tmpl w:val="95A09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905D50"/>
    <w:multiLevelType w:val="hybridMultilevel"/>
    <w:tmpl w:val="385693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6187A"/>
    <w:multiLevelType w:val="hybridMultilevel"/>
    <w:tmpl w:val="471EAC98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 w15:restartNumberingAfterBreak="0">
    <w:nsid w:val="5E5B1E65"/>
    <w:multiLevelType w:val="hybridMultilevel"/>
    <w:tmpl w:val="7BB08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EB17F3"/>
    <w:multiLevelType w:val="hybridMultilevel"/>
    <w:tmpl w:val="51E88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4E5CEB"/>
    <w:multiLevelType w:val="hybridMultilevel"/>
    <w:tmpl w:val="C71AE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91B02"/>
    <w:multiLevelType w:val="hybridMultilevel"/>
    <w:tmpl w:val="93A25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1C400A"/>
    <w:multiLevelType w:val="hybridMultilevel"/>
    <w:tmpl w:val="0122E7F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858DD"/>
    <w:multiLevelType w:val="hybridMultilevel"/>
    <w:tmpl w:val="A0428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D4340"/>
    <w:multiLevelType w:val="hybridMultilevel"/>
    <w:tmpl w:val="5466348C"/>
    <w:lvl w:ilvl="0" w:tplc="0410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3" w15:restartNumberingAfterBreak="0">
    <w:nsid w:val="68DE62CB"/>
    <w:multiLevelType w:val="hybridMultilevel"/>
    <w:tmpl w:val="98F202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B36F96"/>
    <w:multiLevelType w:val="hybridMultilevel"/>
    <w:tmpl w:val="2176FD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81E18"/>
    <w:multiLevelType w:val="hybridMultilevel"/>
    <w:tmpl w:val="9FEC8C88"/>
    <w:lvl w:ilvl="0" w:tplc="19CC05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53479A"/>
    <w:multiLevelType w:val="hybridMultilevel"/>
    <w:tmpl w:val="531248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EF1CED"/>
    <w:multiLevelType w:val="hybridMultilevel"/>
    <w:tmpl w:val="E1ECC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F1F91"/>
    <w:multiLevelType w:val="hybridMultilevel"/>
    <w:tmpl w:val="4DAE84F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3A5DAF"/>
    <w:multiLevelType w:val="hybridMultilevel"/>
    <w:tmpl w:val="BBBEF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472DE"/>
    <w:multiLevelType w:val="hybridMultilevel"/>
    <w:tmpl w:val="7A64F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A1E78"/>
    <w:multiLevelType w:val="hybridMultilevel"/>
    <w:tmpl w:val="488A54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050947"/>
    <w:multiLevelType w:val="hybridMultilevel"/>
    <w:tmpl w:val="41F6D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650763">
    <w:abstractNumId w:val="15"/>
  </w:num>
  <w:num w:numId="2" w16cid:durableId="847914205">
    <w:abstractNumId w:val="33"/>
  </w:num>
  <w:num w:numId="3" w16cid:durableId="155415391">
    <w:abstractNumId w:val="19"/>
  </w:num>
  <w:num w:numId="4" w16cid:durableId="1762408751">
    <w:abstractNumId w:val="5"/>
  </w:num>
  <w:num w:numId="5" w16cid:durableId="1685746200">
    <w:abstractNumId w:val="17"/>
  </w:num>
  <w:num w:numId="6" w16cid:durableId="69542180">
    <w:abstractNumId w:val="1"/>
  </w:num>
  <w:num w:numId="7" w16cid:durableId="1366559441">
    <w:abstractNumId w:val="9"/>
  </w:num>
  <w:num w:numId="8" w16cid:durableId="126316388">
    <w:abstractNumId w:val="7"/>
  </w:num>
  <w:num w:numId="9" w16cid:durableId="1077019755">
    <w:abstractNumId w:val="6"/>
  </w:num>
  <w:num w:numId="10" w16cid:durableId="1781365729">
    <w:abstractNumId w:val="14"/>
  </w:num>
  <w:num w:numId="11" w16cid:durableId="1741901924">
    <w:abstractNumId w:val="32"/>
  </w:num>
  <w:num w:numId="12" w16cid:durableId="1765303472">
    <w:abstractNumId w:val="38"/>
  </w:num>
  <w:num w:numId="13" w16cid:durableId="382368965">
    <w:abstractNumId w:val="23"/>
  </w:num>
  <w:num w:numId="14" w16cid:durableId="1513909724">
    <w:abstractNumId w:val="34"/>
  </w:num>
  <w:num w:numId="15" w16cid:durableId="1481000798">
    <w:abstractNumId w:val="3"/>
  </w:num>
  <w:num w:numId="16" w16cid:durableId="1147358470">
    <w:abstractNumId w:val="12"/>
  </w:num>
  <w:num w:numId="17" w16cid:durableId="110830119">
    <w:abstractNumId w:val="37"/>
  </w:num>
  <w:num w:numId="18" w16cid:durableId="891162646">
    <w:abstractNumId w:val="29"/>
  </w:num>
  <w:num w:numId="19" w16cid:durableId="646058221">
    <w:abstractNumId w:val="35"/>
  </w:num>
  <w:num w:numId="20" w16cid:durableId="1020199965">
    <w:abstractNumId w:val="2"/>
  </w:num>
  <w:num w:numId="21" w16cid:durableId="1896046906">
    <w:abstractNumId w:val="8"/>
  </w:num>
  <w:num w:numId="22" w16cid:durableId="1295987879">
    <w:abstractNumId w:val="10"/>
  </w:num>
  <w:num w:numId="23" w16cid:durableId="1996226967">
    <w:abstractNumId w:val="41"/>
  </w:num>
  <w:num w:numId="24" w16cid:durableId="343366681">
    <w:abstractNumId w:val="30"/>
  </w:num>
  <w:num w:numId="25" w16cid:durableId="578903578">
    <w:abstractNumId w:val="22"/>
  </w:num>
  <w:num w:numId="26" w16cid:durableId="70930479">
    <w:abstractNumId w:val="25"/>
  </w:num>
  <w:num w:numId="27" w16cid:durableId="222563282">
    <w:abstractNumId w:val="11"/>
  </w:num>
  <w:num w:numId="28" w16cid:durableId="1407537141">
    <w:abstractNumId w:val="13"/>
  </w:num>
  <w:num w:numId="29" w16cid:durableId="1611626368">
    <w:abstractNumId w:val="18"/>
  </w:num>
  <w:num w:numId="30" w16cid:durableId="816726772">
    <w:abstractNumId w:val="16"/>
  </w:num>
  <w:num w:numId="31" w16cid:durableId="201016166">
    <w:abstractNumId w:val="31"/>
  </w:num>
  <w:num w:numId="32" w16cid:durableId="1091050656">
    <w:abstractNumId w:val="26"/>
  </w:num>
  <w:num w:numId="33" w16cid:durableId="376516646">
    <w:abstractNumId w:val="21"/>
  </w:num>
  <w:num w:numId="34" w16cid:durableId="1259295642">
    <w:abstractNumId w:val="0"/>
  </w:num>
  <w:num w:numId="35" w16cid:durableId="1587809090">
    <w:abstractNumId w:val="4"/>
  </w:num>
  <w:num w:numId="36" w16cid:durableId="466708486">
    <w:abstractNumId w:val="36"/>
  </w:num>
  <w:num w:numId="37" w16cid:durableId="969241003">
    <w:abstractNumId w:val="40"/>
  </w:num>
  <w:num w:numId="38" w16cid:durableId="210116952">
    <w:abstractNumId w:val="24"/>
  </w:num>
  <w:num w:numId="39" w16cid:durableId="2045322841">
    <w:abstractNumId w:val="27"/>
  </w:num>
  <w:num w:numId="40" w16cid:durableId="2103523377">
    <w:abstractNumId w:val="28"/>
  </w:num>
  <w:num w:numId="41" w16cid:durableId="970982271">
    <w:abstractNumId w:val="20"/>
  </w:num>
  <w:num w:numId="42" w16cid:durableId="440684825">
    <w:abstractNumId w:val="42"/>
  </w:num>
  <w:num w:numId="43" w16cid:durableId="1887595209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copo Passariello">
    <w15:presenceInfo w15:providerId="Windows Live" w15:userId="5d105358a3b122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33"/>
    <w:rsid w:val="000418A7"/>
    <w:rsid w:val="00041AEB"/>
    <w:rsid w:val="00046EAA"/>
    <w:rsid w:val="00052814"/>
    <w:rsid w:val="000657C0"/>
    <w:rsid w:val="0008402D"/>
    <w:rsid w:val="00097C4F"/>
    <w:rsid w:val="000B46F2"/>
    <w:rsid w:val="000B4D36"/>
    <w:rsid w:val="000B5733"/>
    <w:rsid w:val="000B6321"/>
    <w:rsid w:val="000F1861"/>
    <w:rsid w:val="001055C4"/>
    <w:rsid w:val="00131417"/>
    <w:rsid w:val="00137D49"/>
    <w:rsid w:val="001639D4"/>
    <w:rsid w:val="00172777"/>
    <w:rsid w:val="001A63EC"/>
    <w:rsid w:val="001D49ED"/>
    <w:rsid w:val="001D719A"/>
    <w:rsid w:val="00236EA6"/>
    <w:rsid w:val="00240149"/>
    <w:rsid w:val="00256697"/>
    <w:rsid w:val="00262575"/>
    <w:rsid w:val="0028019E"/>
    <w:rsid w:val="002852BD"/>
    <w:rsid w:val="002A08EB"/>
    <w:rsid w:val="002E553D"/>
    <w:rsid w:val="003023F9"/>
    <w:rsid w:val="00303FFA"/>
    <w:rsid w:val="003A3655"/>
    <w:rsid w:val="003D668F"/>
    <w:rsid w:val="00462FA7"/>
    <w:rsid w:val="004678D6"/>
    <w:rsid w:val="00497022"/>
    <w:rsid w:val="00497CCA"/>
    <w:rsid w:val="004B4B6B"/>
    <w:rsid w:val="004F45BD"/>
    <w:rsid w:val="00505741"/>
    <w:rsid w:val="00555A66"/>
    <w:rsid w:val="00555AB6"/>
    <w:rsid w:val="00594134"/>
    <w:rsid w:val="005976A2"/>
    <w:rsid w:val="005B3BE1"/>
    <w:rsid w:val="005F19D6"/>
    <w:rsid w:val="00605053"/>
    <w:rsid w:val="00652D97"/>
    <w:rsid w:val="00653808"/>
    <w:rsid w:val="0066436D"/>
    <w:rsid w:val="006A67BF"/>
    <w:rsid w:val="006B49B7"/>
    <w:rsid w:val="006D12E9"/>
    <w:rsid w:val="006D2654"/>
    <w:rsid w:val="006E48E8"/>
    <w:rsid w:val="0071038C"/>
    <w:rsid w:val="007272BC"/>
    <w:rsid w:val="00751292"/>
    <w:rsid w:val="00761EB9"/>
    <w:rsid w:val="007838A8"/>
    <w:rsid w:val="007C1752"/>
    <w:rsid w:val="007D343E"/>
    <w:rsid w:val="008140F9"/>
    <w:rsid w:val="008A3A15"/>
    <w:rsid w:val="008A4AB4"/>
    <w:rsid w:val="008C709D"/>
    <w:rsid w:val="008F1E45"/>
    <w:rsid w:val="00904E1C"/>
    <w:rsid w:val="00952182"/>
    <w:rsid w:val="009A320A"/>
    <w:rsid w:val="009B29A8"/>
    <w:rsid w:val="009C2632"/>
    <w:rsid w:val="009F765C"/>
    <w:rsid w:val="00A33397"/>
    <w:rsid w:val="00A36B18"/>
    <w:rsid w:val="00A80E2D"/>
    <w:rsid w:val="00A8114E"/>
    <w:rsid w:val="00A839B5"/>
    <w:rsid w:val="00A97800"/>
    <w:rsid w:val="00AB6E96"/>
    <w:rsid w:val="00AB6E9F"/>
    <w:rsid w:val="00AC10D7"/>
    <w:rsid w:val="00B0377B"/>
    <w:rsid w:val="00B368DC"/>
    <w:rsid w:val="00B56CBD"/>
    <w:rsid w:val="00B74036"/>
    <w:rsid w:val="00BA6B35"/>
    <w:rsid w:val="00BD2B69"/>
    <w:rsid w:val="00BF13B0"/>
    <w:rsid w:val="00C24B14"/>
    <w:rsid w:val="00CC14CC"/>
    <w:rsid w:val="00D056EA"/>
    <w:rsid w:val="00D46B2D"/>
    <w:rsid w:val="00D84149"/>
    <w:rsid w:val="00DB0227"/>
    <w:rsid w:val="00DE1EB5"/>
    <w:rsid w:val="00E0690F"/>
    <w:rsid w:val="00E13ECD"/>
    <w:rsid w:val="00E175E7"/>
    <w:rsid w:val="00E21680"/>
    <w:rsid w:val="00E408FC"/>
    <w:rsid w:val="00E53BCB"/>
    <w:rsid w:val="00E624CD"/>
    <w:rsid w:val="00E8097E"/>
    <w:rsid w:val="00EA4518"/>
    <w:rsid w:val="00EB0BC7"/>
    <w:rsid w:val="00ED0CB3"/>
    <w:rsid w:val="00ED44D5"/>
    <w:rsid w:val="00ED4B03"/>
    <w:rsid w:val="00EE6826"/>
    <w:rsid w:val="00F02704"/>
    <w:rsid w:val="00F117B2"/>
    <w:rsid w:val="00F4706F"/>
    <w:rsid w:val="00F53DD5"/>
    <w:rsid w:val="00F5690D"/>
    <w:rsid w:val="00F64DBD"/>
    <w:rsid w:val="00F90E79"/>
    <w:rsid w:val="00F95196"/>
    <w:rsid w:val="00FB38D4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B560"/>
  <w15:chartTrackingRefBased/>
  <w15:docId w15:val="{1C03A0A7-485D-4E09-A9DF-F7D864496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573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AB6E96"/>
    <w:rPr>
      <w:color w:val="808080"/>
    </w:rPr>
  </w:style>
  <w:style w:type="table" w:styleId="Grigliatabella">
    <w:name w:val="Table Grid"/>
    <w:basedOn w:val="Tabellanormale"/>
    <w:uiPriority w:val="39"/>
    <w:rsid w:val="006D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E175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1D6A0-16E8-431A-8EF8-0798DCF8D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11</Pages>
  <Words>2841</Words>
  <Characters>16195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Passariello</dc:creator>
  <cp:keywords/>
  <dc:description/>
  <cp:lastModifiedBy>Jacopo Passariello</cp:lastModifiedBy>
  <cp:revision>27</cp:revision>
  <dcterms:created xsi:type="dcterms:W3CDTF">2022-12-11T14:35:00Z</dcterms:created>
  <dcterms:modified xsi:type="dcterms:W3CDTF">2023-02-06T14:49:00Z</dcterms:modified>
</cp:coreProperties>
</file>